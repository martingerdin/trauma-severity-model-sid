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49BD" w14:textId="504DA75F" w:rsidR="00742CB6" w:rsidRPr="00742CB6" w:rsidRDefault="00742CB6" w:rsidP="00742CB6">
      <w:pPr>
        <w:spacing w:after="0"/>
        <w:rPr>
          <w:b/>
          <w:bCs/>
          <w:sz w:val="24"/>
          <w:szCs w:val="24"/>
          <w:lang w:val="en-US"/>
        </w:rPr>
      </w:pPr>
      <w:r w:rsidRPr="00742CB6">
        <w:rPr>
          <w:b/>
          <w:bCs/>
          <w:sz w:val="24"/>
          <w:szCs w:val="24"/>
          <w:lang w:val="en-US"/>
        </w:rPr>
        <w:t xml:space="preserve">Development and validation of a </w:t>
      </w:r>
      <w:r w:rsidR="008F10D8">
        <w:rPr>
          <w:b/>
          <w:bCs/>
          <w:sz w:val="24"/>
          <w:szCs w:val="24"/>
          <w:lang w:val="en-US"/>
        </w:rPr>
        <w:t xml:space="preserve">local </w:t>
      </w:r>
      <w:r w:rsidRPr="00742CB6">
        <w:rPr>
          <w:b/>
          <w:bCs/>
          <w:sz w:val="24"/>
          <w:szCs w:val="24"/>
          <w:lang w:val="en-US"/>
        </w:rPr>
        <w:t>trauma severity score for adult trauma patients in urban</w:t>
      </w:r>
      <w:r>
        <w:rPr>
          <w:b/>
          <w:bCs/>
          <w:sz w:val="24"/>
          <w:szCs w:val="24"/>
          <w:lang w:val="en-US"/>
        </w:rPr>
        <w:t xml:space="preserve"> </w:t>
      </w:r>
      <w:r w:rsidRPr="00742CB6">
        <w:rPr>
          <w:b/>
          <w:bCs/>
          <w:sz w:val="24"/>
          <w:szCs w:val="24"/>
          <w:lang w:val="en-US"/>
        </w:rPr>
        <w:t>India</w:t>
      </w:r>
    </w:p>
    <w:p w14:paraId="5CCB8E8C" w14:textId="77777777" w:rsidR="00742CB6" w:rsidRDefault="00742CB6" w:rsidP="00742CB6">
      <w:pPr>
        <w:spacing w:after="0"/>
        <w:rPr>
          <w:lang w:val="en-US"/>
        </w:rPr>
      </w:pPr>
    </w:p>
    <w:p w14:paraId="13EAEBAC" w14:textId="745658F6" w:rsidR="00742CB6" w:rsidRPr="00742CB6" w:rsidRDefault="00742CB6" w:rsidP="00742CB6">
      <w:pPr>
        <w:spacing w:after="0"/>
        <w:rPr>
          <w:b/>
          <w:bCs/>
          <w:lang w:val="en-US"/>
        </w:rPr>
      </w:pPr>
      <w:r>
        <w:rPr>
          <w:b/>
          <w:bCs/>
          <w:lang w:val="en-US"/>
        </w:rPr>
        <w:t>Background</w:t>
      </w:r>
    </w:p>
    <w:p w14:paraId="55A05F86" w14:textId="00FE949C" w:rsidR="00C658C4" w:rsidRDefault="00696DA7" w:rsidP="004145B7">
      <w:pPr>
        <w:spacing w:after="0"/>
        <w:jc w:val="both"/>
        <w:rPr>
          <w:lang w:val="en-US"/>
        </w:rPr>
      </w:pPr>
      <w:r>
        <w:rPr>
          <w:lang w:val="en-US"/>
        </w:rPr>
        <w:t xml:space="preserve">Trauma is global public health challenge, accounting for one-tenth of all deaths and </w:t>
      </w:r>
      <w:r w:rsidRPr="00696DA7">
        <w:rPr>
          <w:lang w:val="en-US"/>
        </w:rPr>
        <w:t>disability-adjusted life-years (DALYs)</w:t>
      </w:r>
      <w:r>
        <w:rPr>
          <w:lang w:val="en-US"/>
        </w:rPr>
        <w:t xml:space="preserve"> </w:t>
      </w:r>
      <w:r>
        <w:rPr>
          <w:lang w:val="en-US"/>
        </w:rPr>
        <w:fldChar w:fldCharType="begin" w:fldLock="1"/>
      </w:r>
      <w:r w:rsidR="00DE1FF4">
        <w:rPr>
          <w:lang w:val="en-US"/>
        </w:rPr>
        <w:instrText>ADDIN CSL_CITATION {"citationItems":[{"id":"ITEM-1","itemData":{"DOI":"10.1136/injuryprev-2013-040775","ISBN":"9789241564564","ISSN":"1475-5785","PMID":"23513037","abstract":"Road traffic injuries are the eighth leading cause of death globally, and the leading cause of death for young people aged 15–29 (1, 2). More than a million people die each year on the world’s roads, and the cost of dealing with the consequences of these road traffic crashes runs to billions of dollars (3). Current trends suggest that by 2030 road traffic deaths will become the fifth leading cause of death unless urgent action is taken (2). Strategies exist that are proven to reduce road traffic injuries and a number of countries have successfully used these strategies to reduce their road traffic deaths. In 2004, the World Health Organization (WHO) and the World Bank launched the World report on road traffic injury prevention (4). The World report provides extensive information on leading risk factors for road traffic injuries and evidence on effective interventions, and makes recommendations to countries on how to improve national road safety. Progress in implementing the recommendations of the World report wasfirst reported in the Global status report on road safety: time for action (2009) (5).","author":[{"dropping-particle":"","family":"Toroyan","given":"Tami","non-dropping-particle":"","parse-names":false,"suffix":""},{"dropping-particle":"","family":"Peden","given":"Margie M","non-dropping-particle":"","parse-names":false,"suffix":""},{"dropping-particle":"","family":"Iaych","given":"Kacem","non-dropping-particle":"","parse-names":false,"suffix":""}],"container-title":"Injury prevention : journal of the International Society for Child and Adolescent Injury Prevention","id":"ITEM-1","issue":"2","issued":{"date-parts":[["2013"]]},"page":"150","title":"WHO launches second global status report on road safety.","type":"article-journal","volume":"19"},"uris":["http://www.mendeley.com/documents/?uuid=541595d6-19a9-4067-a706-a576d42606ac"]},{"id":"ITEM-2","itemData":{"DOI":"10.1093/epirev/mxq009","ISBN":"1478-6729","ISSN":"14786729","PMID":"20570956","abstract":"According to the World Health Organization, unintentional injuries were responsible for over 3.9 million deaths and over 138 million disability-adjusted life-years in 2004, with over 90% of those occurring in low- and middle-income countries (LMIC). This paper utilizes the year 2004 World Health Organization Global Burden of Disease Study estimates to illustrate the global and regional burden of unintentional injuries and injury rates, stratified by cause, region, age, and gender. The worldwide rate of unintentional injuries is 61 per 100,000 population per year. Overall, road traffic injuries make up the largest proportion of unintentional injury deaths (33%). When standardized per 100,000 population, the death rate is nearly double in LMIC versus high-income countries (65 vs. 35 per 100,000), and the rate of disability-adjusted life-years is more than triple in LMIC (2,398 vs. 774 per 100,000). This paper calls for more action around 5 core areas that need research investments and capacity development, particularly in LMIC: 1) improving injury data collection, 2) defining the epidemiology of unintentional injuries, 3) estimating the costs of injuries, 4) understanding public perceptions about injury causation, and 5) engaging with policy makers to improve injury prevention and control.","author":[{"dropping-particle":"","family":"Chandran","given":"Aruna","non-dropping-particle":"","parse-names":false,"suffix":""},{"dropping-particle":"","family":"Hyder","given":"Adnan A.","non-dropping-particle":"","parse-names":false,"suffix":""},{"dropping-particle":"","family":"Peek-Asa","given":"Corinne","non-dropping-particle":"","parse-names":false,"suffix":""}],"container-title":"Epidemiologic Reviews","id":"ITEM-2","issue":"1","issued":{"date-parts":[["2010"]]},"page":"110-120","title":"The global burden of unintentional injuries and an agenda for progress","type":"article-journal","volume":"32"},"uris":["http://www.mendeley.com/documents/?uuid=3dc7c768-3b69-4d97-8612-8d49e86fb59c"]},{"id":"ITEM-3","itemData":{"DOI":"10.1136/injuryprev-2015-041616","ISSN":"1353-8047","PMID":"26635210","abstract":"Background The Global Burden of Diseases (GBD), Injuries, and Risk Factors study used the disability-adjusted life year (DALY) to quantify the burden of diseases, injuries, and risk factors. This paper provides an overview of injury estimates from the 2013 update of GBD, with detailed information on incidence, mortality, DALYs and rates of change from 1990 to 2013 for 26 causes of injury, globally, by region and by country.Methods Injury mortality was estimated using the extensive GBD mortality database, corrections for ill-defined cause of death and the cause of death ensemble modelling tool. Morbidity estimation was based on inpatient and outpatient data sets, 26 cause-of-injury and 47 nature-of-injury categories, and seven follow-up studies with patient-reported long-term outcome measures.Results In 2013, 973 million (uncertainty interval (UI) 942 to 993) people sustained injuries that warranted some type of healthcare and 4.8 million (UI 4.5 to 5.1) people died from injuries. Between 1990 and 2013 the global age-standardised injury DALY rate decreased by 31% (UI 26% to 35%). The rate of decline in DALY rates was significant for 22 cause-of-injury categories, including all the major injuries.Conclusions Injuries continue to be an important cause of morbidity and mortality in the developed and developing world. The decline in rates for almost all injuries is so prominent that it warrants a general statement that the world is becoming a safer place to live in. However, the patterns vary widely by cause, age, sex, region and time and there are still large improvements that need to be made. ","author":[{"dropping-particle":"","family":"Haagsma","given":"Juanita A","non-dropping-particle":"","parse-names":false,"suffix":""},{"dropping-particle":"","family":"Graetz","given":"Nicholas","non-dropping-particle":"","parse-names":false,"suffix":""},{"dropping-particle":"","family":"Bolliger","given":"Ian","non-dropping-particle":"","parse-names":false,"suffix":""},{"dropping-particle":"","family":"Naghavi","given":"Mohsen","non-dropping-particle":"","parse-names":false,"suffix":""},{"dropping-particle":"","family":"Higashi","given":"Hideki","non-dropping-particle":"","parse-names":false,"suffix":""},{"dropping-particle":"","family":"Mullany","given":"Erin C","non-dropping-particle":"","parse-names":false,"suffix":""},{"dropping-particle":"","family":"Abera","given":"Semaw Ferede","non-dropping-particle":"","parse-names":false,"suffix":""},{"dropping-particle":"","family":"Abraham","given":"Jerry Puthenpurakal","non-dropping-particle":"","parse-names":false,"suffix":""},{"dropping-particle":"","family":"Adofo","given":"Koranteng","non-dropping-particle":"","parse-names":false,"suffix":""},{"dropping-particle":"","family":"Alsharif","given":"Ubai","non-dropping-particle":"","parse-names":false,"suffix":""},{"dropping-particle":"","family":"Ameh","given":"Emmanuel A","non-dropping-particle":"","parse-names":false,"suffix":""},{"dropping-particle":"","family":"Ammar","given":"Walid","non-dropping-particle":"","parse-names":false,"suffix":""},{"dropping-particle":"","family":"Antonio","given":"Carl Abelardo T","non-dropping-particle":"","parse-names":false,"suffix":""},{"dropping-particle":"","family":"Barrero","given":"Lope H","non-dropping-particle":"","parse-names":false,"suffix":""},{"dropping-particle":"","family":"Bekele","given":"Tolesa","non-dropping-particle":"","parse-names":false,"suffix":""},{"dropping-particle":"","family":"Bose","given":"Dipan","non-dropping-particle":"","parse-names":false,"suffix":""},{"dropping-particle":"","family":"Brazinova","given":"Alexandra","non-dropping-particle":"","parse-names":false,"suffix":""},{"dropping-particle":"","family":"Catalá-López","given":"Ferrán","non-dropping-particle":"","parse-names":false,"suffix":""},{"dropping-particle":"","family":"Dandona","given":"Lalit","non-dropping-particle":"","parse-names":false,"suffix":""},{"dropping-particle":"","family":"Dandona","given":"Rakhi","non-dropping-particle":"","parse-names":false,"suffix":""},{"dropping-particle":"","family":"Dargan","given":"Paul I","non-dropping-particle":"","parse-names":false,"suffix":""},{"dropping-particle":"","family":"Leo","given":"Diego","non-dropping-particle":"De","parse-names":false,"suffix":""},{"dropping-particle":"","family":"Degenhardt","given":"Louisa","non-dropping-particle":"","parse-names":false,"suffix":""},{"dropping-particle":"","family":"Derrett","given":"Sarah","non-dropping-particle":"","parse-names":false,"suffix":""},{"dropping-particle":"","family":"Dharmaratne","given":"Samath D","non-dropping-particle":"","parse-names":false,"suffix":""},{"dropping-particle":"","family":"Driscoll","given":"Tim R","non-dropping-particle":"","parse-names":false,"suffix":""},{"dropping-particle":"","family":"Duan","given":"Leilei","non-dropping-particle":"","parse-names":false,"suffix":""},{"dropping-particle":"","family":"Petrovich Ermakov","given":"Sergey","non-dropping-particle":"","parse-names":false,"suffix":""},{"dropping-particle":"","family":"Farzadfar","given":"Farshad","non-dropping-particle":"","parse-names":false,"suffix":""},{"dropping-particle":"","family":"Feigin","given":"Valery L","non-dropping-particle":"","parse-names":false,"suffix":""},{"dropping-particle":"","family":"Franklin","given":"Richard C","non-dropping-particle":"","parse-names":false,"suffix":""},{"dropping-particle":"","family":"Gabbe","given":"Belinda","non-dropping-particle":"","parse-names":false,"suffix":""},{"dropping-particle":"","family":"Gosselin","given":"Richard A","non-dropping-particle":"","parse-names":false,"suffix":""},{"dropping-particle":"","family":"Hafezi-Nejad","given":"Nima","non-dropping-particle":"","parse-names":false,"suffix":""},{"dropping-particle":"","family":"Hamadeh","given":"Randah Ribhi","non-dropping-particle":"","parse-names":false,"suffix":""},{"dropping-particle":"","family":"Hijar","given":"Martha","non-dropping-particle":"","parse-names":false,"suffix":""},{"dropping-particle":"","family":"Hu","given":"Guoqing","non-dropping-particle":"","parse-names":false,"suffix":""},{"dropping-particle":"","family":"Jayaraman","given":"Sudha P","non-dropping-particle":"","parse-names":false,"suffix":""},{"dropping-particle":"","family":"Jiang","given":"Guohong","non-dropping-particle":"","parse-names":false,"suffix":""},{"dropping-particle":"","family":"Khader","given":"Yousef Saleh","non-dropping-particle":"","parse-names":false,"suffix":""},{"dropping-particle":"","family":"Khan","given":"Ejaz Ahmad","non-dropping-particle":"","parse-names":false,"suffix":""},{"dropping-particle":"","family":"Krishnaswami","given":"Sanjay","non-dropping-particle":"","parse-names":false,"suffix":""},{"dropping-particle":"","family":"Kulkarni","given":"Chanda","non-dropping-particle":"","parse-names":false,"suffix":""},{"dropping-particle":"","family":"Lecky","given":"Fiona E","non-dropping-particle":"","parse-names":false,"suffix":""},{"dropping-particle":"","family":"Leung","given":"Ricky","non-dropping-particle":"","parse-names":false,"suffix":""},{"dropping-particle":"","family":"Lunevicius","given":"Raimundas","non-dropping-particle":"","parse-names":false,"suffix":""},{"dropping-particle":"","family":"Lyons","given":"Ronan Anthony","non-dropping-particle":"","parse-names":false,"suffix":""},{"dropping-particle":"","family":"Majdan","given":"Marek","non-dropping-particle":"","parse-names":false,"suffix":""},{"dropping-particle":"","family":"Mason-Jones","given":"Amanda J","non-dropping-particle":"","parse-names":false,"suffix":""},{"dropping-particle":"","family":"Matzopoulos","given":"Richard","non-dropping-particle":"","parse-names":false,"suffix":""},{"dropping-particle":"","family":"Meaney","given":"Peter A","non-dropping-particle":"","parse-names":false,"suffix":""},{"dropping-particle":"","family":"Mekonnen","given":"Wubegzier","non-dropping-particle":"","parse-names":false,"suffix":""},{"dropping-particle":"","family":"Miller","given":"Ted R","non-dropping-particle":"","parse-names":false,"suffix":""},{"dropping-particle":"","family":"Mock","given":"Charles N","non-dropping-particle":"","parse-names":false,"suffix":""},{"dropping-particle":"","family":"Norman","given":"Rosana E","non-dropping-particle":"","parse-names":false,"suffix":""},{"dropping-particle":"","family":"Orozco","given":"Ricardo","non-dropping-particle":"","parse-names":false,"suffix":""},{"dropping-particle":"","family":"Polinder","given":"Suzanne","non-dropping-particle":"","parse-names":false,"suffix":""},{"dropping-particle":"","family":"Pourmalek","given":"Farshad","non-dropping-particle":"","parse-names":false,"suffix":""},{"dropping-particle":"","family":"Rahimi-Movaghar","given":"Vafa","non-dropping-particle":"","parse-names":false,"suffix":""},{"dropping-particle":"","family":"Refaat","given":"Amany","non-dropping-particle":"","parse-names":false,"suffix":""},{"dropping-particle":"","family":"Rojas-Rueda","given":"David","non-dropping-particle":"","parse-names":false,"suffix":""},{"dropping-particle":"","family":"Roy","given":"Nobhojit","non-dropping-particle":"","parse-names":false,"suffix":""},{"dropping-particle":"","family":"Schwebel","given":"David C","non-dropping-particle":"","parse-names":false,"suffix":""},{"dropping-particle":"","family":"Shaheen","given":"Amira","non-dropping-particle":"","parse-names":false,"suffix":""},{"dropping-particle":"","family":"Shahraz","given":"Saeid","non-dropping-particle":"","parse-names":false,"suffix":""},{"dropping-particle":"","family":"Skirbekk","given":"Vegard","non-dropping-particle":"","parse-names":false,"suffix":""},{"dropping-particle":"","family":"Søreide","given":"Kjetil","non-dropping-particle":"","parse-names":false,"suffix":""},{"dropping-particle":"","family":"Soshnikov","given":"Sergey","non-dropping-particle":"","parse-names":false,"suffix":""},{"dropping-particle":"","family":"Stein","given":"Dan J","non-dropping-particle":"","parse-names":false,"suffix":""},{"dropping-particle":"","family":"Sykes","given":"Bryan L","non-dropping-particle":"","parse-names":false,"suffix":""},{"dropping-particle":"","family":"Tabb","given":"Karen M","non-dropping-particle":"","parse-names":false,"suffix":""},{"dropping-particle":"","family":"Temesgen","given":"Awoke Misganaw","non-dropping-particle":"","parse-names":false,"suffix":""},{"dropping-particle":"","family":"Tenkorang","given":"Eric Yeboah","non-dropping-particle":"","parse-names":false,"suffix":""},{"dropping-particle":"","family":"Theadom","given":"Alice M","non-dropping-particle":"","parse-names":false,"suffix":""},{"dropping-particle":"","family":"Tran","given":"Bach Xuan","non-dropping-particle":"","parse-names":false,"suffix":""},{"dropping-particle":"","family":"Vasankari","given":"Tommi J","non-dropping-particle":"","parse-names":false,"suffix":""},{"dropping-particle":"","family":"Vavilala","given":"Monica S","non-dropping-particle":"","parse-names":false,"suffix":""},{"dropping-particle":"","family":"Vlassov","given":"Vasiliy Victorovich","non-dropping-particle":"","parse-names":false,"suffix":""},{"dropping-particle":"","family":"Woldeyohannes","given":"Solomon Meseret","non-dropping-particle":"","parse-names":false,"suffix":""},{"dropping-particle":"","family":"Yip","given":"Paul","non-dropping-particle":"","parse-names":false,"suffix":""},{"dropping-particle":"","family":"Yonemoto","given":"Naohiro","non-dropping-particle":"","parse-names":false,"suffix":""},{"dropping-particle":"","family":"Younis","given":"Mustafa Z","non-dropping-particle":"","parse-names":false,"suffix":""},{"dropping-particle":"","family":"Yu","given":"Chuanhua","non-dropping-particle":"","parse-names":false,"suffix":""},{"dropping-particle":"","family":"Murray","given":"Christopher J L","non-dropping-particle":"","parse-names":false,"suffix":""},{"dropping-particle":"","family":"Vos","given":"Theo","non-dropping-particle":"","parse-names":false,"suffix":""}],"container-title":"Injury Prevention ","id":"ITEM-3","issued":{"date-parts":[["2015"]]},"page":"1-16","title":"The global burden of injury: incidence, mortality, disability-adjusted life years and time trends from the Global Burden of Disease study 2013","type":"article-journal"},"uris":["http://www.mendeley.com/documents/?uuid=93bfe23d-9c8a-4d72-88ec-02fc9e0e3b85"]}],"mendeley":{"formattedCitation":"(1–3)","plainTextFormattedCitation":"(1–3)","previouslyFormattedCitation":"(1–3)"},"properties":{"noteIndex":0},"schema":"https://github.com/citation-style-language/schema/raw/master/csl-citation.json"}</w:instrText>
      </w:r>
      <w:r>
        <w:rPr>
          <w:lang w:val="en-US"/>
        </w:rPr>
        <w:fldChar w:fldCharType="separate"/>
      </w:r>
      <w:r w:rsidRPr="00696DA7">
        <w:rPr>
          <w:noProof/>
          <w:lang w:val="en-US"/>
        </w:rPr>
        <w:t>(1–3)</w:t>
      </w:r>
      <w:r>
        <w:rPr>
          <w:lang w:val="en-US"/>
        </w:rPr>
        <w:fldChar w:fldCharType="end"/>
      </w:r>
      <w:r>
        <w:rPr>
          <w:lang w:val="en-US"/>
        </w:rPr>
        <w:t>. Nearly 90% of trauma-related deaths occur in l</w:t>
      </w:r>
      <w:r w:rsidRPr="00696DA7">
        <w:rPr>
          <w:lang w:val="en-US"/>
        </w:rPr>
        <w:t>ow-and-middle-income countries (LMICs)</w:t>
      </w:r>
      <w:r>
        <w:rPr>
          <w:lang w:val="en-US"/>
        </w:rPr>
        <w:t xml:space="preserve">, and </w:t>
      </w:r>
      <w:r w:rsidR="00DE1FF4">
        <w:rPr>
          <w:lang w:val="en-US"/>
        </w:rPr>
        <w:t xml:space="preserve">improving trauma care in these settings can save nearly 2 million lives each year </w:t>
      </w:r>
      <w:r w:rsidR="00DE1FF4">
        <w:rPr>
          <w:lang w:val="en-US"/>
        </w:rPr>
        <w:fldChar w:fldCharType="begin" w:fldLock="1"/>
      </w:r>
      <w:r w:rsidR="0095367C">
        <w:rPr>
          <w:lang w:val="en-US"/>
        </w:rPr>
        <w:instrText>ADDIN CSL_CITATION {"citationItems":[{"id":"ITEM-1","itemData":{"DOI":"10.1007/s00268-012-1459-6","author":[{"dropping-particle":"","family":"Mock","given":"Charles","non-dropping-particle":"","parse-names":false,"suffix":""},{"dropping-particle":"","family":"Joshipura","given":"Manjul","non-dropping-particle":"","parse-names":false,"suffix":""},{"dropping-particle":"","family":"Quansah","given":"Carlos Arreola-risa Robert","non-dropping-particle":"","parse-names":false,"suffix":""}],"id":"ITEM-1","issued":{"date-parts":[["2012"]]},"page":"959-963","title":"An Estimate of the Number of Lives that Could be Saved through Improvements in Trauma Care Globally","type":"article-journal"},"uris":["http://www.mendeley.com/documents/?uuid=ccaecdf9-f611-4730-bc45-48840285add2"]},{"id":"ITEM-2","itemData":{"DOI":"10.1007/s12098-012-0783-z","ISBN":"0973-7693 (Electronic)\\r0019-5456 (Linking)","ISSN":"0019-5456","PMID":"22718091","abstract":"Injuries affect the lives of thousands of young people and their families each year in India. With the gradual decline of communicable and nutritional diseases, injuries will be a leading cause of mortality, morbidity and disabilities and the success achieved so far in child health and survival is in jeopardy. Available data indicate that among children less than 18 y, 10-15 % of deaths, 20-30 % of hospital registrations and 20 % of disabilities are due to injuries. Based on available data, it is estimated that injuries result in death of nearly 1, 00,000 children every year in India and hospitalisations among 2 million children. Road Traffic Injuries (RTI's), drowning, falls, burns and poisoning are leading injury causes in India. Drowning and burns are major causes of mortality in less than 5 y, while RTIs, falls and poisoning are leading causes in 5-18 y. A shift in the occurrence of suicides to younger age groups of 15-20 y is a matter of serious concern in recent years. More number of males, those in rural areas, and majority of poor income households are affected due to injuries.Child injuries are predictable and preventable. Children have limitations of size, development, vision, hearing and risk perceptions as compared to adults and hence are more susceptible and vulnerable to injuries. Thus, it is important to make products and home - road and school environments safer along with greater supervision by parents and care givers. The key approaches include vehicle and product safety, environmental modification, legislation and enforcement, education and skills development along with availability of quality trauma care. Child injury prevention and care requires good quality data, building human and financial resources, strengthening policies and programmes based on evidence and integrated implementation of countermeasures along with monitoring and evaluation. Child injury prevention and control is crucial and should be an integral part of child health and survival.","author":[{"dropping-particle":"","family":"Gururaj","given":"Gopalkrishna","non-dropping-particle":"","parse-names":false,"suffix":""}],"container-title":"The Indian Journal of Pediatrics","id":"ITEM-2","issue":"S1","issued":{"date-parts":[["2013"]]},"page":"100-108","title":"Injury Prevention and Care : An Important Public Health Agenda for Health, Survival and Safety of Children","type":"article-journal","volume":"80"},"uris":["http://www.mendeley.com/documents/?uuid=7c9efb4c-3533-454a-a138-a40834c942a1"]}],"mendeley":{"formattedCitation":"(4,5)","plainTextFormattedCitation":"(4,5)","previouslyFormattedCitation":"(4,5)"},"properties":{"noteIndex":0},"schema":"https://github.com/citation-style-language/schema/raw/master/csl-citation.json"}</w:instrText>
      </w:r>
      <w:r w:rsidR="00DE1FF4">
        <w:rPr>
          <w:lang w:val="en-US"/>
        </w:rPr>
        <w:fldChar w:fldCharType="separate"/>
      </w:r>
      <w:r w:rsidR="00052934" w:rsidRPr="00052934">
        <w:rPr>
          <w:noProof/>
          <w:lang w:val="en-US"/>
        </w:rPr>
        <w:t>(4,5)</w:t>
      </w:r>
      <w:r w:rsidR="00DE1FF4">
        <w:rPr>
          <w:lang w:val="en-US"/>
        </w:rPr>
        <w:fldChar w:fldCharType="end"/>
      </w:r>
      <w:r w:rsidR="00DE1FF4">
        <w:rPr>
          <w:lang w:val="en-US"/>
        </w:rPr>
        <w:t xml:space="preserve">. </w:t>
      </w:r>
      <w:commentRangeStart w:id="0"/>
      <w:r w:rsidR="00DE1FF4">
        <w:rPr>
          <w:lang w:val="en-US"/>
        </w:rPr>
        <w:t xml:space="preserve">Standardized quantification of </w:t>
      </w:r>
      <w:r w:rsidR="00C549B8">
        <w:rPr>
          <w:lang w:val="en-US"/>
        </w:rPr>
        <w:t>variables</w:t>
      </w:r>
      <w:r w:rsidR="00F46091">
        <w:rPr>
          <w:lang w:val="en-US"/>
        </w:rPr>
        <w:t xml:space="preserve"> </w:t>
      </w:r>
      <w:r w:rsidR="00DE1FF4">
        <w:rPr>
          <w:lang w:val="en-US"/>
        </w:rPr>
        <w:t xml:space="preserve">is important to assess </w:t>
      </w:r>
      <w:r w:rsidR="00E93418">
        <w:rPr>
          <w:lang w:val="en-US"/>
        </w:rPr>
        <w:t xml:space="preserve">patient prognosis </w:t>
      </w:r>
      <w:r w:rsidR="00DE1FF4">
        <w:rPr>
          <w:lang w:val="en-US"/>
        </w:rPr>
        <w:t xml:space="preserve">and </w:t>
      </w:r>
      <w:r w:rsidR="00E93418">
        <w:rPr>
          <w:lang w:val="en-US"/>
        </w:rPr>
        <w:t xml:space="preserve">can </w:t>
      </w:r>
      <w:r w:rsidR="00DE1FF4">
        <w:rPr>
          <w:lang w:val="en-US"/>
        </w:rPr>
        <w:t xml:space="preserve">improve </w:t>
      </w:r>
      <w:r w:rsidR="009D52F4">
        <w:rPr>
          <w:lang w:val="en-US"/>
        </w:rPr>
        <w:t xml:space="preserve">the quality of </w:t>
      </w:r>
      <w:r w:rsidR="00DE1FF4">
        <w:rPr>
          <w:lang w:val="en-US"/>
        </w:rPr>
        <w:t xml:space="preserve">trauma care </w:t>
      </w:r>
      <w:r w:rsidR="00DE1FF4">
        <w:rPr>
          <w:lang w:val="en-US"/>
        </w:rPr>
        <w:fldChar w:fldCharType="begin" w:fldLock="1"/>
      </w:r>
      <w:r w:rsidR="0095367C">
        <w:rPr>
          <w:lang w:val="en-US"/>
        </w:rPr>
        <w:instrText>ADDIN CSL_CITATION {"citationItems":[{"id":"ITEM-1","itemData":{"DOI":"10.1016/j.injury.2016.09.027","ISSN":"18790267","abstract":"Introduction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-1","issue":"11","issued":{"date-parts":[["2016"]]},"page":"2459-2464","publisher":"Elsevier Ltd","title":"Validation of international trauma scoring systems in urban trauma centres in India","type":"article-journal","volume":"47"},"uris":["http://www.mendeley.com/documents/?uuid=3a7b1d85-8275-4600-bc10-f03bd7a1da9c"]},{"id":"ITEM-2","itemData":{"DOI":"10.1097/BRS.0000000000002871","ISBN":"0000000000","ISSN":"15281159","abstract":"STUDY DESIGN: Multi-center, retrospective cohort study. OBJECTIVE: To determine the epidemiology, identify predictors of early mortality, and develop predictive models for traumatic spinal cord injury (SCI). SUMMARY OF BACKGROUND DATA: Despite improved initial care and management strategies, traumatic SCI remains a devastating event. Knowledge of the epidemiological state and predictive factors for mortality is important for developing strategies and counseling; however, they have not been adequately investigated, and predictive modeling regarding outcomes remains an underused modality for patients with traumatic SCI. METHODS: Using a nationwide trauma registry-the Japan Trauma Data Bank-we identified adult (≥18 yrs) patients with SCI between 2004 and 2015. The endpoint was in-hospital mortality. Characteristics of each patient were described. Multivariate logistic regression analyses were performed to identify factors significantly associated with in-hospital mortality and develop a predictive model. RESULTS: In total, 236,698 patients were registered in the database. Of the 215,835 adult patients, 8069 (3.7%) had SCI. The majority had SCI at the cervical level with falls at ground level being the primary etiology. Over the study period, median age, the proportion of cervical SCI, and the etiology of falls at ground level increased. The mortality rate was 5.6%. The following eight factors, age, sex, Glasgow Coma Scale on arrival (GCS), hypotension on arrival, bradycardia on arrival, severe head injury, Injury Severity Score (ISS), and neurological severity of SCI, were independently associated with mortality. A predictive model consisting of these variables predicted mortality with area under the receiver operating characteristic curve of 0.88 (95% confidence interval [CI], 0.86-0.90). CONCLUSION: Over the 12-year period, patient characteristics, etiology, and post-SCI outcomes significantly changed. We identified eight prognostic factors of early mortality. A predictive model including these factors showed excellent performance and may improve treatment strategies, healthcare resource allocation, and counseling.3.","author":[{"dropping-particle":"","family":"Shibahashi","given":"Keita","non-dropping-particle":"","parse-names":false,"suffix":""},{"dropping-particle":"","family":"Nishida","given":"Masahiro","non-dropping-particle":"","parse-names":false,"suffix":""},{"dropping-particle":"","family":"Okura","given":"Yoshihiro","non-dropping-particle":"","parse-names":false,"suffix":""},{"dropping-particle":"","family":"Hamabe","given":"Yuichi","non-dropping-particle":"","parse-names":false,"suffix":""}],"container-title":"Spine","id":"ITEM-2","issue":"7","issued":{"date-parts":[["2019"]]},"page":"479-487","title":"Epidemiological State, Predictors of Early Mortality, and Predictive Models for Traumatic Spinal Cord Injury: A Multicenter Nationwide Cohort Study","type":"article-journal","volume":"44"},"uris":["http://www.mendeley.com/documents/?uuid=2e20dce0-d63f-478d-95d8-63fa221904c2"]}],"mendeley":{"formattedCitation":"(6,7)","plainTextFormattedCitation":"(6,7)","previouslyFormattedCitation":"(6,7)"},"properties":{"noteIndex":0},"schema":"https://github.com/citation-style-language/schema/raw/master/csl-citation.json"}</w:instrText>
      </w:r>
      <w:r w:rsidR="00DE1FF4">
        <w:rPr>
          <w:lang w:val="en-US"/>
        </w:rPr>
        <w:fldChar w:fldCharType="separate"/>
      </w:r>
      <w:r w:rsidR="00F46091" w:rsidRPr="00F46091">
        <w:rPr>
          <w:noProof/>
          <w:lang w:val="en-US"/>
        </w:rPr>
        <w:t>(6,7)</w:t>
      </w:r>
      <w:r w:rsidR="00DE1FF4">
        <w:rPr>
          <w:lang w:val="en-US"/>
        </w:rPr>
        <w:fldChar w:fldCharType="end"/>
      </w:r>
      <w:r w:rsidR="00DE1FF4">
        <w:rPr>
          <w:lang w:val="en-US"/>
        </w:rPr>
        <w:t xml:space="preserve">. </w:t>
      </w:r>
      <w:r w:rsidR="00C549B8">
        <w:rPr>
          <w:lang w:val="en-US"/>
        </w:rPr>
        <w:t xml:space="preserve">These </w:t>
      </w:r>
      <w:r w:rsidR="00E93418">
        <w:rPr>
          <w:lang w:val="en-US"/>
        </w:rPr>
        <w:t xml:space="preserve">variables </w:t>
      </w:r>
      <w:r w:rsidR="00C549B8" w:rsidRPr="00C549B8">
        <w:rPr>
          <w:lang w:val="en-US"/>
        </w:rPr>
        <w:t>can be used</w:t>
      </w:r>
      <w:r w:rsidR="00E93418">
        <w:rPr>
          <w:lang w:val="en-US"/>
        </w:rPr>
        <w:t xml:space="preserve"> as predictors</w:t>
      </w:r>
      <w:r w:rsidR="00C549B8" w:rsidRPr="00C549B8">
        <w:rPr>
          <w:lang w:val="en-US"/>
        </w:rPr>
        <w:t xml:space="preserve"> to develop </w:t>
      </w:r>
      <w:commentRangeStart w:id="1"/>
      <w:r w:rsidR="00F46091">
        <w:rPr>
          <w:lang w:val="en-US"/>
        </w:rPr>
        <w:t xml:space="preserve">prognostic </w:t>
      </w:r>
      <w:commentRangeEnd w:id="1"/>
      <w:r w:rsidR="00133C09">
        <w:rPr>
          <w:rStyle w:val="CommentReference"/>
        </w:rPr>
        <w:commentReference w:id="1"/>
      </w:r>
      <w:r w:rsidR="00C549B8" w:rsidRPr="00C549B8">
        <w:rPr>
          <w:lang w:val="en-US"/>
        </w:rPr>
        <w:t xml:space="preserve">models </w:t>
      </w:r>
      <w:r w:rsidR="00E93418">
        <w:rPr>
          <w:lang w:val="en-US"/>
        </w:rPr>
        <w:t>to</w:t>
      </w:r>
      <w:r w:rsidR="00C549B8" w:rsidRPr="00C549B8">
        <w:rPr>
          <w:lang w:val="en-US"/>
        </w:rPr>
        <w:t xml:space="preserve"> </w:t>
      </w:r>
      <w:r w:rsidR="00E93418" w:rsidRPr="00E93418">
        <w:rPr>
          <w:lang w:val="en-US"/>
        </w:rPr>
        <w:t xml:space="preserve">estimate the probability </w:t>
      </w:r>
      <w:r w:rsidR="00F46091">
        <w:rPr>
          <w:lang w:val="en-US"/>
        </w:rPr>
        <w:t xml:space="preserve">of </w:t>
      </w:r>
      <w:r w:rsidR="00E93418" w:rsidRPr="00E93418">
        <w:rPr>
          <w:lang w:val="en-US"/>
        </w:rPr>
        <w:t>defined outcome</w:t>
      </w:r>
      <w:r w:rsidR="00F46091">
        <w:rPr>
          <w:lang w:val="en-US"/>
        </w:rPr>
        <w:t xml:space="preserve">s </w:t>
      </w:r>
      <w:r w:rsidR="00E93418">
        <w:rPr>
          <w:lang w:val="en-US"/>
        </w:rPr>
        <w:fldChar w:fldCharType="begin" w:fldLock="1"/>
      </w:r>
      <w:r w:rsidR="0095367C">
        <w:rPr>
          <w:lang w:val="en-US"/>
        </w:rPr>
        <w:instrText>ADDIN CSL_CITATION {"citationItems":[{"id":"ITEM-1","itemData":{"ISBN":"17561833 (ISSN)","author":[{"dropping-particle":"","family":"Altman","given":"D G","non-dropping-particle":"","parse-names":false,"suffix":""},{"dropping-particle":"","family":"Vergouwe","given":"Y","non-dropping-particle":"","parse-names":false,"suffix":""},{"dropping-particle":"","family":"Royston","given":"P","non-dropping-particle":"","parse-names":false,"suffix":""},{"dropping-particle":"","family":"Moons","given":"K G M","non-dropping-particle":"","parse-names":false,"suffix":""},{"dropping-particle":"","family":"Grobbee","given":"D E","non-dropping-particle":"","parse-names":false,"suffix":""}],"container-title":"BMJ (Online)","id":"ITEM-1","issue":"7706","issued":{"date-parts":[["2009"]]},"page":"1373-1377","title":"Prognosis and prognostic research: What, why, and how?","type":"article-journal","volume":"338"},"uris":["http://www.mendeley.com/documents/?uuid=3d00b367-68fd-4a1a-b156-a5a2ff418fe4"]},{"id":"ITEM-2","itemData":{"DOI":"10.1016/j.eururo.2014.11.025","ISBN":"1539-3704 (Electronic)\\r0003-4819 (Linking)","ISSN":"18737560","PMID":"25561516","abstract":"Context Prediction models are developed to aid health care providers in estimating the probability or risk that a specific disease or condition is present (diagnostic models) or that a specific event will occur in the future (prognostic models), to inform their decision making. However, the overwhelming evidence shows that the quality of reporting of prediction model studies is poor. Only with full and clear reporting of information on all aspects of a prediction model can risk of bias and potential usefulness of prediction models be adequately assessed. Objective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 Evidence acquisition This article describes how the TRIPOD Statement was developed. An extensive list of items based on a review of the literature was created, which was reduced after a Web-based survey and revised during a 3-day meeting in June 2011 with methodologists, health care professionals, and journal editors. The list was refined during several meetings of the steering group and in e-mail discussions with the wider group of TRIPOD contributors. Evidence synthesis The resulting TRIPOD Statement is a checklist of 22 items, deemed essential for transparent reporting of a prediction model study. The TRIPOD Statement aims to improve the transparency of the reporting of a prediction model study regardless of the study methods used. The TRIPOD Statement is best used in conjunction with the TRIPOD explanation and elaboration document. Conclusions To aid the editorial process and readers of prediction model studies, it is recommended that authors include a completed checklist in their submission (also available at www.tripod-statement.org). Patient summary The Transparent Reporting of a multivariable prediction model for Individual Prognosis Or Diagnosis (TRIPOD) Initiative developed a set of recommendations for the reporting of studies developing, validating, or updating a prediction model, whether for diagnostic or prognostic purposes.","author":[{"dropping-particle":"","family":"Collins","given":"Gary S.","non-dropping-particle":"","parse-names":false,"suffix":""},{"dropping-particle":"","family":"Reitsma","given":"Johannes B.","non-dropping-particle":"","parse-names":false,"suffix":""},{"dropping-particle":"","family":"Altman","given":"Douglas G.","non-dropping-particle":"","parse-names":false,"suffix":""},{"dropping-particle":"","family":"Moons","given":"Karel G.M.","non-dropping-particle":"","parse-names":false,"suffix":""}],"container-title":"European Urology","id":"ITEM-2","issue":"6","issued":{"date-parts":[["2015"]]},"page":"1142-1151","title":"Transparent reporting of a multivariable prediction model for individual prognosis or diagnosis (TRIPOD): The TRIPOD Statement","type":"article-journal","volume":"67"},"uris":["http://www.mendeley.com/documents/?uuid=d8cb71f3-9205-416f-8b1d-737ef3545b71"]}],"mendeley":{"formattedCitation":"(8,9)","plainTextFormattedCitation":"(8,9)","previouslyFormattedCitation":"(8,9)"},"properties":{"noteIndex":0},"schema":"https://github.com/citation-style-language/schema/raw/master/csl-citation.json"}</w:instrText>
      </w:r>
      <w:r w:rsidR="00E93418">
        <w:rPr>
          <w:lang w:val="en-US"/>
        </w:rPr>
        <w:fldChar w:fldCharType="separate"/>
      </w:r>
      <w:r w:rsidR="0095367C" w:rsidRPr="0095367C">
        <w:rPr>
          <w:noProof/>
          <w:lang w:val="en-US"/>
        </w:rPr>
        <w:t>(8,9)</w:t>
      </w:r>
      <w:r w:rsidR="00E93418">
        <w:rPr>
          <w:lang w:val="en-US"/>
        </w:rPr>
        <w:fldChar w:fldCharType="end"/>
      </w:r>
      <w:r w:rsidR="00E93418">
        <w:rPr>
          <w:lang w:val="en-US"/>
        </w:rPr>
        <w:t>.</w:t>
      </w:r>
      <w:r w:rsidR="00C549B8" w:rsidRPr="00C549B8">
        <w:rPr>
          <w:lang w:val="en-US"/>
        </w:rPr>
        <w:t xml:space="preserve"> </w:t>
      </w:r>
      <w:r w:rsidR="00C658C4">
        <w:rPr>
          <w:lang w:val="en-US"/>
        </w:rPr>
        <w:t>This</w:t>
      </w:r>
      <w:r w:rsidR="004145B7" w:rsidRPr="004145B7">
        <w:rPr>
          <w:lang w:val="en-US"/>
        </w:rPr>
        <w:t xml:space="preserve"> can play a crucial role in over-burdened settings with limited pre-hospital care or triage</w:t>
      </w:r>
      <w:r w:rsidR="00C658C4">
        <w:rPr>
          <w:lang w:val="en-US"/>
        </w:rPr>
        <w:t xml:space="preserve"> </w:t>
      </w:r>
      <w:r w:rsidR="00C658C4">
        <w:rPr>
          <w:lang w:val="en-US"/>
        </w:rPr>
        <w:fldChar w:fldCharType="begin" w:fldLock="1"/>
      </w:r>
      <w:r w:rsidR="0095367C">
        <w:rPr>
          <w:lang w:val="en-US"/>
        </w:rPr>
        <w:instrText>ADDIN CSL_CITATION {"citationItems":[{"id":"ITEM-1","itemData":{"DOI":"10.1186/1757-7241-19-17","abstract":"Background: Early identification of major trauma may contribute to timely emergency care and rapid transport to an appropriate health-care facility. Several prognostic trauma models have been developed to improve early clinical decision-making.","author":[{"dropping-particle":"","family":"Rehn","given":"Marius","non-dropping-particle":"","parse-names":false,"suffix":""},{"dropping-particle":"","family":"Perel","given":"Pablo","non-dropping-particle":"","parse-names":false,"suffix":""},{"dropping-particle":"","family":"Blackhall","given":"Karen","non-dropping-particle":"","parse-names":false,"suffix":""},{"dropping-particle":"","family":"Lossius","given":"Hans Morten","non-dropping-particle":"","parse-names":false,"suffix":""}],"id":"ITEM-1","issued":{"date-parts":[["2011"]]},"title":"Prognostic models for the early care of trauma patients: a systematic review","type":"article-journal"},"uris":["http://www.mendeley.com/documents/?uuid=1046967c-3945-3cc2-8af8-ff96f851ebff"]},{"id":"ITEM-2","itemData":{"DOI":"10.1136/bmj.39461.643438.25","ISSN":"09598146","abstract":"Objective: To develop and validate practical prognostic models for death at 14 days and for death or severe disability six months after traumatic brain injury. Design: Multivariable logistic regression to select variables that were independently associated with two patient outcomes. Two models designed: \"basic\" model (demographic and clinical variables only) and \"CT\" model (basic model plus results of computed tomography). The models were subsequently developed for high and low-middle income countries separately. Setting: Medical Research Council (MRC) CRASH Trial. Subjects: 10 008 patients with traumatic brain injury. Models externally validated in a cohort of 8509. Results: The basic model included four predictors: age, Glasgow coma scale, pupil reactivity, and the presence of major extracranial injury. The CT model also included the presence of petechial haemorrhages, obliteration of the third ventricle or basal cisterns, subarachnoid bleeding, midline shift, and non-evacuated haematoma. In the derivation sample the models showed excellent discrimination (C statistic above 0.80). The models showed good calibration graphically. The Hosmer-Lemeshow test also indicated good calibration, except for the CT model in low-middle income countries. External validation for unfavourable outcome at six months in high income countries showed that basic and CT models had good discrimination (C statistic 0.77 for both models) but poorer calibration. Conclusion: Simple prognostic models can be used to obtain valid predictions of relevant outcomes in patients with traumatic brain injury.","author":[{"dropping-particle":"","family":"Perel","given":"P. A.","non-dropping-particle":"","parse-names":false,"suffix":""},{"dropping-particle":"","family":"Olldashi","given":"Fatos","non-dropping-particle":"","parse-names":false,"suffix":""},{"dropping-particle":"","family":"Muzha","given":"Itan","non-dropping-particle":"","parse-names":false,"suffix":""},{"dropping-particle":"","family":"Filipi","given":"Nikolin","non-dropping-particle":"","parse-names":false,"suffix":""},{"dropping-particle":"","family":"Lede","given":"Roberto","non-dropping-particle":"","parse-names":false,"suffix":""},{"dropping-particle":"","family":"Copertari","given":"Pablo","non-dropping-particle":"","parse-names":false,"suffix":""},{"dropping-particle":"","family":"Traverso","given":"Carolina","non-dropping-particle":"","parse-names":false,"suffix":""},{"dropping-particle":"","family":"Copertari","given":"Alejandro","non-dropping-particle":"","parse-names":false,"suffix":""},{"dropping-particle":"","family":"Vergara","given":"Enrique Alfredo","non-dropping-particle":"","parse-names":false,"suffix":""},{"dropping-particle":"","family":"Montenegro","given":"Carolina","non-dropping-particle":"","parse-names":false,"suffix":""},{"dropping-particle":"","family":"Huidobro","given":"Roberto Ruiz","non-dropping-particle":"De","parse-names":false,"suffix":""},{"dropping-particle":"","family":"Saladino","given":"Pantaleón","non-dropping-particle":"","parse-names":false,"suffix":""},{"dropping-particle":"","family":"Surt","given":"Karina","non-dropping-particle":"","parse-names":false,"suffix":""},{"dropping-particle":"","family":"Cialzeta","given":"José","non-dropping-particle":"","parse-names":false,"suffix":""},{"dropping-particle":"","family":"Lazzeri","given":"Silvio","non-dropping-particle":"","parse-names":false,"suffix":""},{"dropping-particle":"","family":"Piñero","given":"Gustavo","non-dropping-particle":"","parse-names":false,"suffix":""},{"dropping-particle":"","family":"Ciccioli","given":"Fabiana","non-dropping-particle":"","parse-names":false,"suffix":""},{"dropping-particle":"","family":"Videtta","given":"Walter","non-dropping-particle":"","parse-names":false,"suffix":""},{"dropping-particle":"","family":"Barboza","given":"María Fernanda","non-dropping-particle":"","parse-names":false,"suffix":""},{"dropping-particle":"","family":"Svampa","given":"Silvana","non-dropping-particle":"","parse-names":false,"suffix":""},{"dropping-particle":"","family":"Sciuto","given":"Victor","non-dropping-particle":"","parse-names":false,"suffix":""},{"dropping-particle":"","family":"Domeniconi","given":"Gustavo","non-dropping-particle":"","parse-names":false,"suffix":""},{"dropping-particle":"","family":"Bustamante","given":"Marcelo","non-dropping-particle":"","parse-names":false,"suffix":""},{"dropping-particle":"","family":"Waschbusch","given":"Maximiliano","non-dropping-particle":"","parse-names":false,"suffix":""},{"dropping-particle":"","family":"Gullo","given":"María Paula","non-dropping-particle":"","parse-names":false,"suffix":""},{"dropping-particle":"","family":"Drago","given":"Daniel Alberto","non-dropping-particle":"","parse-names":false,"suffix":""},{"dropping-particle":"","family":"Linares","given":"Juan Carlos Arjona","non-dropping-particle":"","parse-names":false,"suffix":""},{"dropping-particle":"","family":"Camputaro","given":"Luis","non-dropping-particle":"","parse-names":false,"suffix":""},{"dropping-particle":"","family":"Tróccoli","given":"Gustavo","non-dropping-particle":"","parse-names":false,"suffix":""},{"dropping-particle":"","family":"Galimberti","given":"Hernán","non-dropping-particle":"","parse-names":false,"suffix":""},{"dropping-particle":"","family":"Tallott","given":"Mandy","non-dropping-particle":"","parse-names":false,"suffix":""},{"dropping-particle":"","family":"Eybner","given":"Christian","non-dropping-particle":"","parse-names":false,"suffix":""},{"dropping-particle":"","family":"Buchinger","given":"Walter","non-dropping-particle":"","parse-names":false,"suffix":""},{"dropping-particle":"","family":"Fitzal","given":"Sylvia","non-dropping-particle":"","parse-names":false,"suffix":""},{"dropping-particle":"","family":"Mazairac","given":"Guy","non-dropping-particle":"","parse-names":false,"suffix":""},{"dropping-particle":"","family":"Oleffe","given":"Véronique","non-dropping-particle":"","parse-names":false,"suffix":""},{"dropping-particle":"","family":"Grollinger","given":"Thierry","non-dropping-particle":"","parse-names":false,"suffix":""},{"dropping-particle":"","family":"Delvaux","given":"Philippe","non-dropping-particle":"","parse-names":false,"suffix":""},{"dropping-particle":"","family":"Carlier","given":"Laurent","non-dropping-particle":"","parse-names":false,"suffix":""},{"dropping-particle":"","family":"Braet","given":"Veronique","non-dropping-particle":"","parse-names":false,"suffix":""},{"dropping-particle":"","family":"Jacques","given":"Jean Marie","non-dropping-particle":"","parse-names":false,"suffix":""},{"dropping-particle":"","family":"Knoop","given":"Danielle","non-dropping-particle":"De","parse-names":false,"suffix":""},{"dropping-particle":"","family":"Nasi","given":"Luiz","non-dropping-particle":"","parse-names":false,"suffix":""},{"dropping-particle":"","family":"Choi","given":"Humberto Kukhuyn","non-dropping-particle":"","parse-names":false,"suffix":""},{"dropping-particle":"","family":"Schmitt","given":"Mara","non-dropping-particle":"","parse-names":false,"suffix":""},{"dropping-particle":"","family":"Gentil","given":"André","non-dropping-particle":"","parse-names":false,"suffix":""},{"dropping-particle":"","family":"Nacul","given":"Flavio","non-dropping-particle":"","parse-names":false,"suffix":""},{"dropping-particle":"","family":"Barrios","given":"Pedro Bedoya","non-dropping-particle":"","parse-names":false,"suffix":""},{"dropping-particle":"","family":"Xinkang","given":"Chen","non-dropping-particle":"","parse-names":false,"suffix":""},{"dropping-particle":"","family":"Hua","given":"Lin Shao","non-dropping-particle":"","parse-names":false,"suffix":""},{"dropping-particle":"","family":"Tian","given":"Huang Han","non-dropping-particle":"","parse-names":false,"suffix":""},{"dropping-particle":"","family":"Xiaodong","given":"Cai","non-dropping-particle":"","parse-names":false,"suffix":""},{"dropping-particle":"","family":"Gualteros","given":"Wilson","non-dropping-particle":"","parse-names":false,"suffix":""},{"dropping-particle":"","family":"Otero","given":"Alvaro Ardila","non-dropping-particle":"","parse-names":false,"suffix":""},{"dropping-particle":"","family":"Arango","given":"Miguel","non-dropping-particle":"","parse-names":false,"suffix":""},{"dropping-particle":"","family":"Ciro","given":"Juan","non-dropping-particle":"","parse-names":false,"suffix":""},{"dropping-particle":"","family":"Jaramillo","given":"Hector","non-dropping-particle":"","parse-names":false,"suffix":""},{"dropping-particle":"","family":"Gonzalez","given":"Ignacio","non-dropping-particle":"","parse-names":false,"suffix":""},{"dropping-particle":"","family":"Gomez","given":"Carolina","non-dropping-particle":"","parse-names":false,"suffix":""},{"dropping-particle":"","family":"Arias","given":"Arturo","non-dropping-particle":"","parse-names":false,"suffix":""},{"dropping-particle":"","family":"Fonseca","given":"Marco","non-dropping-particle":"","parse-names":false,"suffix":""},{"dropping-particle":"","family":"Mora","given":"Carlos","non-dropping-particle":"","parse-names":false,"suffix":""},{"dropping-particle":"","family":"Cabrera","given":"Edgar Giovanni Luna","non-dropping-particle":"","parse-names":false,"suffix":""},{"dropping-particle":"","family":"Betancurth","given":"José Luis","non-dropping-particle":"","parse-names":false,"suffix":""},{"dropping-particle":"","family":"Muñoz","given":"Porfirio","non-dropping-particle":"","parse-names":false,"suffix":""},{"dropping-particle":"","family":"Quiñónez","given":"Jesus Alberto","non-dropping-particle":"","parse-names":false,"suffix":""},{"dropping-particle":"","family":"Castillo","given":"Maria Esther Gonzalez","non-dropping-particle":"","parse-names":false,"suffix":""},{"dropping-particle":"","family":"Lopez","given":"Orlando","non-dropping-particle":"","parse-names":false,"suffix":""},{"dropping-particle":"","family":"Yepes","given":"Rafael Perez","non-dropping-particle":"","parse-names":false,"suffix":""},{"dropping-particle":"","family":"Cuellar","given":"Diana Leon","non-dropping-particle":"","parse-names":false,"suffix":""},{"dropping-particle":"","family":"Paez","given":"Gerson","non-dropping-particle":"","parse-names":false,"suffix":""},{"dropping-particle":"","family":"Chaves","given":"Hernán Delgado","non-dropping-particle":"","parse-names":false,"suffix":""},{"dropping-particle":"","family":"Ordoñez","given":"Pablo Emilio","non-dropping-particle":"","parse-names":false,"suffix":""},{"dropping-particle":"","family":"Plata","given":"Ricardo","non-dropping-particle":"","parse-names":false,"suffix":""},{"dropping-particle":"","family":"Pineda","given":"Martha","non-dropping-particle":"","parse-names":false,"suffix":""},{"dropping-particle":"","family":"Pulido","given":"Libardo Enrique","non-dropping-particle":"","parse-names":false,"suffix":""},{"dropping-particle":"","family":"Jaramillo","given":"John Sergio Velez","non-dropping-particle":"","parse-names":false,"suffix":""},{"dropping-particle":"","family":"Rebolledo","given":"Carlos","non-dropping-particle":"","parse-names":false,"suffix":""},{"dropping-particle":"","family":"Palma","given":"Oscar","non-dropping-particle":"","parse-names":false,"suffix":""},{"dropping-particle":"","family":"Soler","given":"Caridad","non-dropping-particle":"","parse-names":false,"suffix":""},{"dropping-particle":"","family":"Pastrana","given":"Irene","non-dropping-particle":"","parse-names":false,"suffix":""},{"dropping-particle":"","family":"Falero","given":"Raul","non-dropping-particle":"","parse-names":false,"suffix":""},{"dropping-particle":"","family":"Perera","given":"Mario Domínguez","non-dropping-particle":"","parse-names":false,"suffix":""},{"dropping-particle":"","family":"García","given":"Agustín Arocha","non-dropping-particle":"","parse-names":false,"suffix":""},{"dropping-particle":"","family":"Oliva","given":"Raydel","non-dropping-particle":"","parse-names":false,"suffix":""},{"dropping-particle":"","family":"Delgado","given":"Hubiel López","non-dropping-particle":"","parse-names":false,"suffix":""},{"dropping-particle":"","family":"Carnero","given":"Aida Madrazo","non-dropping-particle":"","parse-names":false,"suffix":""},{"dropping-particle":"","family":"López","given":"Boris Leyva","non-dropping-particle":"","parse-names":false,"suffix":""},{"dropping-particle":"","family":"Gallardo","given":"Angel Lacerda","non-dropping-particle":"","parse-names":false,"suffix":""},{"dropping-particle":"","family":"Morales","given":"Amarilys Ortega","non-dropping-particle":"","parse-names":false,"suffix":""},{"dropping-particle":"","family":"Lezcano","given":"Humberto","non-dropping-particle":"","parse-names":false,"suffix":""},{"dropping-particle":"","family":"Ferrer","given":"Marcos Iraola","non-dropping-particle":"","parse-names":false,"suffix":""},{"dropping-particle":"","family":"Bess","given":"Irene Zamalea","non-dropping-particle":"","parse-names":false,"suffix":""},{"dropping-particle":"","family":"Canino","given":"Gladys Rivas","non-dropping-particle":"","parse-names":false,"suffix":""},{"dropping-particle":"","family":"Ruiz","given":"Ernesto Miguel Piferrer","non-dropping-particle":"","parse-names":false,"suffix":""},{"dropping-particle":"","family":"Cruz","given":"Orlando Garcia","non-dropping-particle":"","parse-names":false,"suffix":""},{"dropping-particle":"","family":"Svoboda","given":"Petr","non-dropping-particle":"","parse-names":false,"suffix":""},{"dropping-particle":"","family":"Kantorová","given":"Ilona","non-dropping-particle":"","parse-names":false,"suffix":""},{"dropping-particle":"","family":"Ochmann","given":"Jiřĺ","non-dropping-particle":"","parse-names":false,"suffix":""},{"dropping-particle":"","family":"Scheer","given":"Peter","non-dropping-particle":"","parse-names":false,"suffix":""},{"dropping-particle":"","family":"Kozumplík","given":"Ladislav","non-dropping-particle":"","parse-names":false,"suffix":""},{"dropping-particle":"","family":"Maršová","given":"Jitka","non-dropping-particle":"","parse-names":false,"suffix":""},{"dropping-particle":"","family":"Edelmann","given":"Karel","non-dropping-particle":"","parse-names":false,"suffix":""},{"dropping-particle":"","family":"Chytra","given":"Ivan","non-dropping-particle":"","parse-names":false,"suffix":""},{"dropping-particle":"","family":"Bosman","given":"Roman","non-dropping-particle":"","parse-names":false,"suffix":""},{"dropping-particle":"","family":"Andrejsová","given":"Hana","non-dropping-particle":"","parse-names":false,"suffix":""},{"dropping-particle":"","family":"Pachl","given":"Jan","non-dropping-particle":"","parse-names":false,"suffix":""},{"dropping-particle":"","family":"Bürger","given":"Jan","non-dropping-particle":"","parse-names":false,"suffix":""},{"dropping-particle":"","family":"Kramar","given":"Filip","non-dropping-particle":"","parse-names":false,"suffix":""},{"dropping-particle":"","family":"Ulloa","given":"Mario Izurieta","non-dropping-particle":"","parse-names":false,"suffix":""},{"dropping-particle":"","family":"Gonzalez","given":"Luis","non-dropping-particle":"","parse-names":false,"suffix":""},{"dropping-particle":"","family":"Daccach","given":"Alberto","non-dropping-particle":"","parse-names":false,"suffix":""},{"dropping-particle":"","family":"Ortega","given":"Antonio","non-dropping-particle":"","parse-names":false,"suffix":""},{"dropping-particle":"","family":"Cevallos","given":"Stenio","non-dropping-particle":"","parse-names":false,"suffix":""},{"dropping-particle":"","family":"Cueva","given":"Boris Zurita","non-dropping-particle":"","parse-names":false,"suffix":""},{"dropping-particle":"","family":"Ochoa","given":"Marcelo","non-dropping-particle":"","parse-names":false,"suffix":""},{"dropping-particle":"","family":"Tapia","given":"Jaime Velásquez","non-dropping-particle":"","parse-names":false,"suffix":""},{"dropping-particle":"","family":"Hurtado","given":"Jimmy","non-dropping-particle":"","parse-names":false,"suffix":""},{"dropping-particle":"","family":"Wong","given":"Miguel Chung Sang","non-dropping-particle":"","parse-names":false,"suffix":""},{"dropping-particle":"","family":"Santos","given":"Roberto","non-dropping-particle":"","parse-names":false,"suffix":""},{"dropping-particle":"","family":"Khamis","given":"Hussein","non-dropping-particle":"","parse-names":false,"suffix":""},{"dropping-particle":"","family":"Abaza","given":"Abdul Hamid","non-dropping-particle":"","parse-names":false,"suffix":""},{"dropping-particle":"","family":"Fekry","given":"Abdalla","non-dropping-particle":"","parse-names":false,"suffix":""},{"dropping-particle":"","family":"Kordy","given":"Salah","non-dropping-particle":"El","parse-names":false,"suffix":""},{"dropping-particle":"","family":"Shawky","given":"Tarek","non-dropping-particle":"","parse-names":false,"suffix":""},{"dropping-particle":"","family":"El-Sayed","given":"Hesham","non-dropping-particle":"","parse-names":false,"suffix":""},{"dropping-particle":"","family":"Khalil","given":"Nabil","non-dropping-particle":"","parse-names":false,"suffix":""},{"dropping-particle":"","family":"Negm","given":"Nader","non-dropping-particle":"","parse-names":false,"suffix":""},{"dropping-particle":"","family":"Fisal","given":"Salem","non-dropping-particle":"","parse-names":false,"suffix":""},{"dropping-particle":"","family":"Alamin","given":"Mamdouh","non-dropping-particle":"","parse-names":false,"suffix":""},{"dropping-particle":"","family":"Shokry","given":"Hany","non-dropping-particle":"","parse-names":false,"suffix":""},{"dropping-particle":"","family":"Elhusseny","given":"Ahmed Yahia","non-dropping-particle":"","parse-names":false,"suffix":""},{"dropping-particle":"","family":"Radwan","given":"Atif","non-dropping-particle":"","parse-names":false,"suffix":""},{"dropping-particle":"","family":"Rashid","given":"Magdi","non-dropping-particle":"","parse-names":false,"suffix":""},{"dropping-particle":"","family":"Gogichaisvili","given":"Tamar","non-dropping-particle":"","parse-names":false,"suffix":""},{"dropping-particle":"","family":"Ingorokva","given":"George","non-dropping-particle":"","parse-names":false,"suffix":""},{"dropping-particle":"","family":"Gongadze","given":"Nikoloz","non-dropping-particle":"","parse-names":false,"suffix":""},{"dropping-particle":"","family":"Otarashvili","given":"Alexander","non-dropping-particle":"","parse-names":false,"suffix":""},{"dropping-particle":"","family":"Kleist","given":"Waltraud","non-dropping-particle":"","parse-names":false,"suffix":""},{"dropping-particle":"","family":"Kalkum","given":"Mathias","non-dropping-particle":"","parse-names":false,"suffix":""},{"dropping-particle":"","family":"Ulrich","given":"Peter","non-dropping-particle":"","parse-names":false,"suffix":""},{"dropping-particle":"","family":"Andrews","given":"Nii","non-dropping-particle":"","parse-names":false,"suffix":""},{"dropping-particle":"","family":"Nakos","given":"George","non-dropping-particle":"","parse-names":false,"suffix":""},{"dropping-particle":"","family":"Karavelis","given":"Antonios","non-dropping-particle":"","parse-names":false,"suffix":""},{"dropping-particle":"","family":"Archontakis","given":"George","non-dropping-particle":"","parse-names":false,"suffix":""},{"dropping-particle":"","family":"Myrianthefs","given":"Pavlos","non-dropping-particle":"","parse-names":false,"suffix":""},{"dropping-particle":"","family":"Yadav","given":"Yadram","non-dropping-particle":"","parse-names":false,"suffix":""},{"dropping-particle":"","family":"Yadav","given":"Sharda","non-dropping-particle":"","parse-names":false,"suffix":""},{"dropping-particle":"","family":"Khatri","given":"R.","non-dropping-particle":"","parse-names":false,"suffix":""},{"dropping-particle":"","family":"Baghel","given":"Arvind","non-dropping-particle":"","parse-names":false,"suffix":""},{"dropping-particle":"","family":"Husain","given":"Mazhar","non-dropping-particle":"","parse-names":false,"suffix":""},{"dropping-particle":"","family":"Jha","given":"Deepak","non-dropping-particle":"","parse-names":false,"suffix":""},{"dropping-particle":"","family":"Chhang","given":"Wu Hoong","non-dropping-particle":"","parse-names":false,"suffix":""},{"dropping-particle":"","family":"Dhandhania","given":"Manohar","non-dropping-particle":"","parse-names":false,"suffix":""},{"dropping-particle":"","family":"Fonning","given":"Choden","non-dropping-particle":"","parse-names":false,"suffix":""},{"dropping-particle":"","family":"Iyengar","given":"S. N.","non-dropping-particle":"","parse-names":false,"suffix":""},{"dropping-particle":"","family":"Gupta","given":"Sanjay","non-dropping-particle":"","parse-names":false,"suffix":""},{"dropping-particle":"","family":"Ravi","given":"R. R.","non-dropping-particle":"","parse-names":false,"suffix":""},{"dropping-particle":"","family":"Bopiah","given":"K. S.","non-dropping-particle":"","parse-names":false,"suffix":""},{"dropping-particle":"","family":"Herur","given":"Ajay","non-dropping-particle":"","parse-names":false,"suffix":""},{"dropping-particle":"","family":"Venkataramana","given":"N. K.","non-dropping-particle":"","parse-names":false,"suffix":""},{"dropping-particle":"","family":"Satish","given":"A.","non-dropping-particle":"","parse-names":false,"suffix":""},{"dropping-particle":"","family":"Bhavadasan","given":"K.","non-dropping-particle":"","parse-names":false,"suffix":""},{"dropping-particle":"","family":"Morris","given":"Raymond","non-dropping-particle":"","parse-names":false,"suffix":""},{"dropping-particle":"","family":"Ramesh","given":"S.","non-dropping-particle":"","parse-names":false,"suffix":""},{"dropping-particle":"","family":"Satish","given":"A.","non-dropping-particle":"","parse-names":false,"suffix":""},{"dropping-particle":"","family":"Dewan","given":"Yashbir","non-dropping-particle":"","parse-names":false,"suffix":""},{"dropping-particle":"","family":"Singh","given":"Yashpal","non-dropping-particle":"","parse-names":false,"suffix":""},{"dropping-particle":"","family":"Bhagchandani","given":"Rajesh","non-dropping-particle":"","parse-names":false,"suffix":""},{"dropping-particle":"","family":"Bhagchandani","given":"Sanjana","non-dropping-particle":"","parse-names":false,"suffix":""},{"dropping-particle":"","family":"Sethurayar","given":"Vijaya Ushanath","non-dropping-particle":"","parse-names":false,"suffix":""},{"dropping-particle":"","family":"Ipe","given":"Sojan","non-dropping-particle":"","parse-names":false,"suffix":""},{"dropping-particle":"","family":"Sreekumar","given":"G.","non-dropping-particle":"","parse-names":false,"suffix":""},{"dropping-particle":"","family":"Panigrahi","given":"Manas","non-dropping-particle":"","parse-names":false,"suffix":""},{"dropping-particle":"","family":"Reddy","given":"Agasti","non-dropping-particle":"","parse-names":false,"suffix":""},{"dropping-particle":"","family":"Khosla","given":"Varinder","non-dropping-particle":"","parse-names":false,"suffix":""},{"dropping-particle":"","family":"Gupta","given":"Sunil","non-dropping-particle":"","parse-names":false,"suffix":""},{"dropping-particle":"","family":"Pillay","given":"Haroon","non-dropping-particle":"","parse-names":false,"suffix":""},{"dropping-particle":"","family":"Thomas","given":"Nisha","non-dropping-particle":"","parse-names":false,"suffix":""},{"dropping-particle":"","family":"Sridhar","given":"Krishnamurthy","non-dropping-particle":"","parse-names":false,"suffix":""},{"dropping-particle":"","family":"Jose","given":"Bobby","non-dropping-particle":"","parse-names":false,"suffix":""},{"dropping-particle":"","family":"Kurian","given":"Nadakkavvkakan","non-dropping-particle":"","parse-names":false,"suffix":""},{"dropping-particle":"","family":"Praharaj","given":"Shanti","non-dropping-particle":"","parse-names":false,"suffix":""},{"dropping-particle":"","family":"Pillai","given":"Shibu","non-dropping-particle":"","parse-names":false,"suffix":""},{"dropping-particle":"","family":"Ramana","given":"","non-dropping-particle":"","parse-names":false,"suffix":""},{"dropping-particle":"","family":"Gupta","given":"Smita","non-dropping-particle":"","parse-names":false,"suffix":""},{"dropping-particle":"","family":"Kiyawat","given":"Dilip","non-dropping-particle":"","parse-names":false,"suffix":""},{"dropping-particle":"","family":"Maheshwari","given":"Kishor","non-dropping-particle":"","parse-names":false,"suffix":""},{"dropping-particle":"","family":"Panikar","given":"Dilip","non-dropping-particle":"","parse-names":false,"suffix":""},{"dropping-particle":"","family":"Chawla","given":"Jayant","non-dropping-particle":"","parse-names":false,"suffix":""},{"dropping-particle":"","family":"Shenoy","given":"Satyanarayana","non-dropping-particle":"","parse-names":false,"suffix":""},{"dropping-particle":"","family":"Raja","given":"Annaswamy","non-dropping-particle":"","parse-names":false,"suffix":""},{"dropping-particle":"","family":"Rupayana","given":"Yeshomati","non-dropping-particle":"","parse-names":false,"suffix":""},{"dropping-particle":"","family":"Reddy","given":"Suryanarayan","non-dropping-particle":"","parse-names":false,"suffix":""},{"dropping-particle":"","family":"Mohan","given":"Nelanuthala","non-dropping-particle":"","parse-names":false,"suffix":""},{"dropping-particle":"","family":"Kelkar","given":"Shailesh","non-dropping-particle":"","parse-names":false,"suffix":""},{"dropping-particle":"","family":"Johri","given":"Mukesh","non-dropping-particle":"","parse-names":false,"suffix":""},{"dropping-particle":"","family":"Golden","given":"Nyoman","non-dropping-particle":"","parse-names":false,"suffix":""},{"dropping-particle":"","family":"Maliawan","given":"Sri","non-dropping-particle":"","parse-names":false,"suffix":""},{"dropping-particle":"","family":"Fauzi","given":"Achmad","non-dropping-particle":"","parse-names":false,"suffix":""},{"dropping-particle":"","family":"Farouk","given":"Umar","non-dropping-particle":"","parse-names":false,"suffix":""},{"dropping-particle":"","family":"Fakharian","given":"Esmaeel","non-dropping-particle":"","parse-names":false,"suffix":""},{"dropping-particle":"","family":"Aramesh","given":"Amir","non-dropping-particle":"","parse-names":false,"suffix":""},{"dropping-particle":"","family":"Eghtedari","given":"Maasoumeh","non-dropping-particle":"","parse-names":false,"suffix":""},{"dropping-particle":"","family":"Ahmadzadeh","given":"Farhad","non-dropping-particle":"","parse-names":false,"suffix":""},{"dropping-particle":"","family":"Gholami","given":"Alireza","non-dropping-particle":"","parse-names":false,"suffix":""},{"dropping-particle":"","family":"Plunkett","given":"Patrick","non-dropping-particle":"","parse-names":false,"suffix":""},{"dropping-particle":"","family":"Redican","given":"Catherine","non-dropping-particle":"","parse-names":false,"suffix":""},{"dropping-particle":"","family":"McMahon","given":"Geraldine","non-dropping-particle":"","parse-names":false,"suffix":""},{"dropping-particle":"","family":"Annetta","given":"Maria Giuseppina","non-dropping-particle":"","parse-names":false,"suffix":""},{"dropping-particle":"","family":"Mouchaty","given":"Homère","non-dropping-particle":"","parse-names":false,"suffix":""},{"dropping-particle":"","family":"Bruzzone","given":"Eros","non-dropping-particle":"","parse-names":false,"suffix":""},{"dropping-particle":"","family":"Harding","given":"Béatrice","non-dropping-particle":"","parse-names":false,"suffix":""},{"dropping-particle":"","family":"Qureshi","given":"Mahmood","non-dropping-particle":"","parse-names":false,"suffix":""},{"dropping-particle":"","family":"Idris","given":"Zamzuri","non-dropping-particle":"","parse-names":false,"suffix":""},{"dropping-particle":"","family":"Jafri Abdullah","given":"N. C.","non-dropping-particle":"","parse-names":false,"suffix":""},{"dropping-particle":"","family":"Ghazali","given":"Ghazaime","non-dropping-particle":"","parse-names":false,"suffix":""},{"dropping-particle":"","family":"Ghani","given":"Abdul Rahman Izaini","non-dropping-particle":"","parse-names":false,"suffix":""},{"dropping-particle":"","family":"Cheah","given":"Fadzli","non-dropping-particle":"","parse-names":false,"suffix":""},{"dropping-particle":"","family":"Cabrera","given":"Alfredo","non-dropping-particle":"","parse-names":false,"suffix":""},{"dropping-particle":"","family":"González","given":"José Luis Mejía","non-dropping-particle":"","parse-names":false,"suffix":""},{"dropping-particle":"","family":"Loría-Castellanos","given":"Jorge","non-dropping-particle":"","parse-names":false,"suffix":""},{"dropping-particle":"","family":"Jackson","given":"Suzanne","non-dropping-particle":"","parse-names":false,"suffix":""},{"dropping-particle":"","family":"Hutchinson","given":"Robyn","non-dropping-particle":"","parse-names":false,"suffix":""},{"dropping-particle":"","family":"Komolafe","given":"Edward","non-dropping-particle":"","parse-names":false,"suffix":""},{"dropping-particle":"","family":"Adeolu","given":"Augustine","non-dropping-particle":"","parse-names":false,"suffix":""},{"dropping-particle":"","family":"Komolafe","given":"Morenikeji","non-dropping-particle":"","parse-names":false,"suffix":""},{"dropping-particle":"","family":"Adeyemi-Doro","given":"Olusanya","non-dropping-particle":"","parse-names":false,"suffix":""},{"dropping-particle":"","family":"Bankole","given":"Femi","non-dropping-particle":"","parse-names":false,"suffix":""},{"dropping-particle":"","family":"Shehu","given":"Bello","non-dropping-particle":"","parse-names":false,"suffix":""},{"dropping-particle":"","family":"Danlami","given":"Victoria","non-dropping-particle":"","parse-names":false,"suffix":""},{"dropping-particle":"","family":"Odebode","given":"Olugbenga","non-dropping-particle":"","parse-names":false,"suffix":""},{"dropping-particle":"","family":"Oluwadiya","given":"Kehinde","non-dropping-particle":"","parse-names":false,"suffix":""},{"dropping-particle":"","family":"Sanni","given":"Ahmed","non-dropping-particle":"","parse-names":false,"suffix":""},{"dropping-particle":"","family":"Giebel","given":"Herb","non-dropping-particle":"","parse-names":false,"suffix":""},{"dropping-particle":"","family":"Kumar","given":"Sushil","non-dropping-particle":"","parse-names":false,"suffix":""},{"dropping-particle":"","family":"Jooma","given":"Rashid","non-dropping-particle":"","parse-names":false,"suffix":""},{"dropping-particle":"","family":"Mezquita","given":"Jose Edmundo","non-dropping-particle":"","parse-names":false,"suffix":""},{"dropping-particle":"","family":"Ovelar","given":"Carlos Ortiz","non-dropping-particle":"","parse-names":false,"suffix":""},{"dropping-particle":"","family":"Portillo","given":"Marco Gonzales","non-dropping-particle":"","parse-names":false,"suffix":""},{"dropping-particle":"","family":"Rodriguez","given":"Diana","non-dropping-particle":"","parse-names":false,"suffix":""},{"dropping-particle":"","family":"Balica","given":"Laura","non-dropping-particle":"","parse-names":false,"suffix":""},{"dropping-particle":"","family":"Oprita","given":"Bogdan","non-dropping-particle":"","parse-names":false,"suffix":""},{"dropping-particle":"","family":"Sklerniacof","given":"Mircea","non-dropping-particle":"","parse-names":false,"suffix":""},{"dropping-particle":"","family":"Steflea","given":"Luiza","non-dropping-particle":"","parse-names":false,"suffix":""},{"dropping-particle":"","family":"Bandut","given":"Laura","non-dropping-particle":"","parse-names":false,"suffix":""},{"dropping-particle":"","family":"Danil","given":"Adam","non-dropping-particle":"","parse-names":false,"suffix":""},{"dropping-particle":"","family":"Iliescu","given":"Remus","non-dropping-particle":"","parse-names":false,"suffix":""},{"dropping-particle":"","family":"Ciurea","given":"Jean","non-dropping-particle":"","parse-names":false,"suffix":""},{"dropping-particle":"","family":"El-Dawlatly","given":"Abdelazeem","non-dropping-particle":"","parse-names":false,"suffix":""},{"dropping-particle":"","family":"Alwatidy","given":"Sherif","non-dropping-particle":"","parse-names":false,"suffix":""},{"dropping-particle":"","family":"Al-Yafi","given":"Walid","non-dropping-particle":"","parse-names":false,"suffix":""},{"dropping-particle":"","family":"El-Dawlatly","given":"Megahid","non-dropping-particle":"","parse-names":false,"suffix":""},{"dropping-particle":"","family":"Krunic-Protic","given":"Ranka","non-dropping-particle":"","parse-names":false,"suffix":""},{"dropping-particle":"","family":"Janosevic","given":"Vesna","non-dropping-particle":"","parse-names":false,"suffix":""},{"dropping-particle":"","family":"Tan","given":"James","non-dropping-particle":"","parse-names":false,"suffix":""},{"dropping-particle":"","family":"Seah","given":"Charles","non-dropping-particle":"","parse-names":false,"suffix":""},{"dropping-particle":"","family":"Trenkler","given":"Štefan","non-dropping-particle":"","parse-names":false,"suffix":""},{"dropping-particle":"","family":"Humenansky","given":"Matuš","non-dropping-particle":"","parse-names":false,"suffix":""},{"dropping-particle":"","family":"Stajančová","given":"Tatiana","non-dropping-particle":"","parse-names":false,"suffix":""},{"dropping-particle":"","family":"Schwendt","given":"Ivan","non-dropping-particle":"","parse-names":false,"suffix":""},{"dropping-particle":"","family":"Laincz","given":"Anton","non-dropping-particle":"","parse-names":false,"suffix":""},{"dropping-particle":"","family":"Julius","given":"Zeman","non-dropping-particle":"","parse-names":false,"suffix":""},{"dropping-particle":"","family":"Maros","given":"Stano","non-dropping-particle":"","parse-names":false,"suffix":""},{"dropping-particle":"","family":"Firment","given":"Jozef","non-dropping-particle":"","parse-names":false,"suffix":""},{"dropping-particle":"","family":"Cifraničova","given":"Maria","non-dropping-particle":"","parse-names":false,"suffix":""},{"dropping-particle":"","family":"Sániová","given":"Beata","non-dropping-particle":"","parse-names":false,"suffix":""},{"dropping-particle":"","family":"Kalig","given":"Karol","non-dropping-particle":"","parse-names":false,"suffix":""},{"dropping-particle":"","family":"Medekova","given":"Soňa","non-dropping-particle":"","parse-names":false,"suffix":""},{"dropping-particle":"","family":"Wiszt","given":"Radovan","non-dropping-particle":"","parse-names":false,"suffix":""},{"dropping-particle":"","family":"Mačuga","given":"Ivan","non-dropping-particle":"","parse-names":false,"suffix":""},{"dropping-particle":"","family":"Hartzenberg","given":"Bennie","non-dropping-particle":"","parse-names":false,"suffix":""},{"dropping-particle":"","family":"Plessis","given":"Grant","non-dropping-particle":"Du","parse-names":false,"suffix":""},{"dropping-particle":"","family":"Houlie","given":"Zelda","non-dropping-particle":"","parse-names":false,"suffix":""},{"dropping-particle":"","family":"Nathoo","given":"Narendra","non-dropping-particle":"","parse-names":false,"suffix":""},{"dropping-particle":"","family":"Khumalo","given":"Sipho","non-dropping-particle":"","parse-names":false,"suffix":""},{"dropping-particle":"","family":"Tracey","given":"Ralph","non-dropping-particle":"","parse-names":false,"suffix":""},{"dropping-particle":"","family":"Muñoz-Sánchez","given":"Angeles","non-dropping-particle":"","parse-names":false,"suffix":""},{"dropping-particle":"","family":"Francisco Murillo-Cabezas","given":"N. C.","non-dropping-particle":"","parse-names":false,"suffix":""},{"dropping-particle":"","family":"Flores-Cordero","given":"Juan","non-dropping-particle":"","parse-names":false,"suffix":""},{"dropping-particle":"","family":"Rincón- Ferrari","given":"Dolores","non-dropping-particle":"","parse-names":false,"suffix":""},{"dropping-particle":"","family":"Rubi","given":"Martin","non-dropping-particle":"","parse-names":false,"suffix":""},{"dropping-particle":"","family":"Caler","given":"Lopez","non-dropping-particle":"","parse-names":false,"suffix":""},{"dropping-particle":"","family":"Campo","given":"Maite Misis","non-dropping-particle":"Del","parse-names":false,"suffix":""},{"dropping-particle":"","family":"Laguna","given":"Luisa Bordejé","non-dropping-particle":"","parse-names":false,"suffix":""},{"dropping-particle":"","family":"Nava","given":"Juan Manuel","non-dropping-particle":"","parse-names":false,"suffix":""},{"dropping-particle":"","family":"Minguillón","given":"Miguel Arruego","non-dropping-particle":"","parse-names":false,"suffix":""},{"dropping-particle":"","family":"Lopez","given":"Alfonso Muñoz","non-dropping-particle":"","parse-names":false,"suffix":""},{"dropping-particle":"","family":"Ramos-Gómez","given":"Luis","non-dropping-particle":"","parse-names":false,"suffix":""},{"dropping-particle":"","family":"La Torre-Prados","given":"Victoria","non-dropping-particle":"De","parse-names":false,"suffix":""},{"dropping-particle":"","family":"Pellejero","given":"Romero","non-dropping-particle":"","parse-names":false,"suffix":""},{"dropping-particle":"","family":"Laloë","given":"Véronique","non-dropping-particle":"","parse-names":false,"suffix":""},{"dropping-particle":"","family":"Mandrella","given":"Bernhard","non-dropping-particle":"","parse-names":false,"suffix":""},{"dropping-particle":"","family":"Suganthan","given":"","non-dropping-particle":"","parse-names":false,"suffix":""},{"dropping-particle":"","family":"Perera","given":"Sunil","non-dropping-particle":"","parse-names":false,"suffix":""},{"dropping-particle":"","family":"Mahendran","given":"Kanapathipillai","non-dropping-particle":"","parse-names":false,"suffix":""},{"dropping-particle":"","family":"Stocker","given":"Reto","non-dropping-particle":"","parse-names":false,"suffix":""},{"dropping-particle":"","family":"Ludwig","given":"Silke","non-dropping-particle":"","parse-names":false,"suffix":""},{"dropping-particle":"","family":"Zimmermann","given":"Heinz","non-dropping-particle":"","parse-names":false,"suffix":""},{"dropping-particle":"","family":"Denzler","given":"Urs","non-dropping-particle":"","parse-names":false,"suffix":""},{"dropping-particle":"","family":"Yutthakasemsunt","given":"Surakrant","non-dropping-particle":"","parse-names":false,"suffix":""},{"dropping-particle":"","family":"Kittiwattanagul","given":"Warawut","non-dropping-particle":"","parse-names":false,"suffix":""},{"dropping-particle":"","family":"Piyavechvirat","given":"Parnumas","non-dropping-particle":"","parse-names":false,"suffix":""},{"dropping-particle":"","family":"Tapsai","given":"Pojana","non-dropping-particle":"","parse-names":false,"suffix":""},{"dropping-particle":"","family":"Namuang-Jan","given":"Ajchara","non-dropping-particle":"","parse-names":false,"suffix":""},{"dropping-particle":"","family":"Chantapimpa","given":"Upapat","non-dropping-particle":"","parse-names":false,"suffix":""},{"dropping-particle":"","family":"Watanachai","given":"Chanothai","non-dropping-particle":"","parse-names":false,"suffix":""},{"dropping-particle":"","family":"Subsompon","given":"Pusit","non-dropping-particle":"","parse-names":false,"suffix":""},{"dropping-particle":"","family":"Pussanakawatin","given":"Wipurat","non-dropping-particle":"","parse-names":false,"suffix":""},{"dropping-particle":"","family":"Khunjan","given":"Pensri","non-dropping-particle":"","parse-names":false,"suffix":""},{"dropping-particle":"","family":"Tangchitvittaya","given":"Sakchai","non-dropping-particle":"","parse-names":false,"suffix":""},{"dropping-particle":"","family":"Nilapong","given":"Somsak","non-dropping-particle":"","parse-names":false,"suffix":""},{"dropping-particle":"","family":"Klangsang","given":"Tanagorn","non-dropping-particle":"","parse-names":false,"suffix":""},{"dropping-particle":"","family":"Taechakosol","given":"Wibul","non-dropping-particle":"","parse-names":false,"suffix":""},{"dropping-particle":"","family":"Srinat","given":"Atirat","non-dropping-particle":"","parse-names":false,"suffix":""},{"dropping-particle":"","family":"Jerbi","given":"Zouheir","non-dropping-particle":"","parse-names":false,"suffix":""},{"dropping-particle":"","family":"Borsali- Falfoul","given":"Nebiha","non-dropping-particle":"","parse-names":false,"suffix":""},{"dropping-particle":"","family":"Rezgui","given":"Monia","non-dropping-particle":"","parse-names":false,"suffix":""},{"dropping-particle":"","family":"Cakar","given":"Nahit","non-dropping-particle":"","parse-names":false,"suffix":""},{"dropping-particle":"","family":"Ssenyonjo","given":"Hussein","non-dropping-particle":"","parse-names":false,"suffix":""},{"dropping-particle":"","family":"Kobusingye","given":"Olive","non-dropping-particle":"","parse-names":false,"suffix":""},{"dropping-particle":"","family":"Lomas","given":"Gabrielle","non-dropping-particle":"","parse-names":false,"suffix":""},{"dropping-particle":"","family":"Yates","given":"David","non-dropping-particle":"","parse-names":false,"suffix":""},{"dropping-particle":"","family":"Lecky","given":"Fiona","non-dropping-particle":"","parse-names":false,"suffix":""},{"dropping-particle":"","family":"Bleetman","given":"Anthony","non-dropping-particle":"","parse-names":false,"suffix":""},{"dropping-particle":"","family":"Baldwin","given":"Alan","non-dropping-particle":"","parse-names":false,"suffix":""},{"dropping-particle":"","family":"Jenkinson","given":"Emma","non-dropping-particle":"","parse-names":false,"suffix":""},{"dropping-particle":"","family":"Pantrini","given":"Shiela","non-dropping-particle":"","parse-names":false,"suffix":""},{"dropping-particle":"","family":"Stewart","given":"James","non-dropping-particle":"","parse-names":false,"suffix":""},{"dropping-particle":"","family":"Contractor","given":"Nasreen","non-dropping-particle":"","parse-names":false,"suffix":""},{"dropping-particle":"","family":"Roberts","given":"Trudy","non-dropping-particle":"","parse-names":false,"suffix":""},{"dropping-particle":"","family":"Butler","given":"Jim","non-dropping-particle":"","parse-names":false,"suffix":""},{"dropping-particle":"","family":"Pinto","given":"Alan","non-dropping-particle":"","parse-names":false,"suffix":""},{"dropping-particle":"","family":"Lee","given":"Diane","non-dropping-particle":"","parse-names":false,"suffix":""},{"dropping-particle":"","family":"Brayley","given":"Nigel","non-dropping-particle":"","parse-names":false,"suffix":""},{"dropping-particle":"","family":"Robbshaw","given":"Karly","non-dropping-particle":"","parse-names":false,"suffix":""},{"dropping-particle":"","family":"Dix","given":"Clare","non-dropping-particle":"","parse-names":false,"suffix":""},{"dropping-particle":"","family":"Graham","given":"Sarah","non-dropping-particle":"","parse-names":false,"suffix":""},{"dropping-particle":"","family":"Pye","given":"Sue","non-dropping-particle":"","parse-names":false,"suffix":""},{"dropping-particle":"","family":"Green","given":"Marcus","non-dropping-particle":"","parse-names":false,"suffix":""},{"dropping-particle":"","family":"Kellins","given":"Annie","non-dropping-particle":"","parse-names":false,"suffix":""},{"dropping-particle":"","family":"Moulton","given":"Chris","non-dropping-particle":"","parse-names":false,"suffix":""},{"dropping-particle":"","family":"Fogg","given":"Barbara","non-dropping-particle":"","parse-names":false,"suffix":""},{"dropping-particle":"","family":"Cottingham","given":"Rowland","non-dropping-particle":"","parse-names":false,"suffix":""},{"dropping-particle":"","family":"Funnell","given":"Sam","non-dropping-particle":"","parse-names":false,"suffix":""},{"dropping-particle":"","family":"Shanker","given":"Utham","non-dropping-particle":"","parse-names":false,"suffix":""},{"dropping-particle":"","family":"Summers","given":"Claire","non-dropping-particle":"","parse-names":false,"suffix":""},{"dropping-particle":"","family":"Malek","given":"Louise","non-dropping-particle":"","parse-names":false,"suffix":""},{"dropping-particle":"","family":"Ashcroft","given":"Christopher","non-dropping-particle":"","parse-names":false,"suffix":""},{"dropping-particle":"","family":"Powell","given":"Jacky","non-dropping-particle":"","parse-names":false,"suffix":""},{"dropping-particle":"","family":"Moore","given":"Steve","non-dropping-particle":"","parse-names":false,"suffix":""},{"dropping-particle":"","family":"Buckley","given":"Stephanie","non-dropping-particle":"","parse-names":false,"suffix":""},{"dropping-particle":"","family":"Grocutt","given":"Mandy","non-dropping-particle":"","parse-names":false,"suffix":""},{"dropping-particle":"","family":"Chambers","given":"Steve","non-dropping-particle":"","parse-names":false,"suffix":""},{"dropping-particle":"","family":"Morrice","given":"Amanda","non-dropping-particle":"","parse-names":false,"suffix":""},{"dropping-particle":"","family":"Marshall","given":"Helen","non-dropping-particle":"","parse-names":false,"suffix":""},{"dropping-particle":"","family":"Harris","given":"Julia","non-dropping-particle":"","parse-names":false,"suffix":""},{"dropping-particle":"","family":"Matthews","given":"Wendy","non-dropping-particle":"","parse-names":false,"suffix":""},{"dropping-particle":"","family":"Tippet","given":"Jane","non-dropping-particle":"","parse-names":false,"suffix":""},{"dropping-particle":"","family":"Mardell","given":"Simon","non-dropping-particle":"","parse-names":false,"suffix":""},{"dropping-particle":"","family":"MacMillan","given":"Fiona","non-dropping-particle":"","parse-names":false,"suffix":""},{"dropping-particle":"","family":"Shaw","given":"Anita","non-dropping-particle":"","parse-names":false,"suffix":""},{"dropping-particle":"","family":"Luthra","given":"Pramod","non-dropping-particle":"","parse-names":false,"suffix":""},{"dropping-particle":"","family":"Dixon","given":"Gill","non-dropping-particle":"","parse-names":false,"suffix":""},{"dropping-particle":"","family":"Ahmed","given":"Mohammed","non-dropping-particle":"","parse-names":false,"suffix":""},{"dropping-particle":"","family":"Butler","given":"John","non-dropping-particle":"","parse-names":false,"suffix":""},{"dropping-particle":"","family":"Young","given":"Mike","non-dropping-particle":"","parse-names":false,"suffix":""},{"dropping-particle":"","family":"Mason","given":"Sue","non-dropping-particle":"","parse-names":false,"suffix":""},{"dropping-particle":"","family":"Loveday","given":"Ian","non-dropping-particle":"","parse-names":false,"suffix":""},{"dropping-particle":"","family":"Clark","given":"Christine","non-dropping-particle":"","parse-names":false,"suffix":""},{"dropping-particle":"","family":"Taylor","given":"Sam","non-dropping-particle":"","parse-names":false,"suffix":""},{"dropping-particle":"","family":"Wilson","given":"Paul","non-dropping-particle":"","parse-names":false,"suffix":""},{"dropping-particle":"","family":"Ali","given":"Kassim","non-dropping-particle":"","parse-names":false,"suffix":""},{"dropping-particle":"","family":"Greenwood","given":"Stuart","non-dropping-particle":"","parse-names":false,"suffix":""},{"dropping-particle":"","family":"White","given":"Martin","non-dropping-particle":"","parse-names":false,"suffix":""},{"dropping-particle":"","family":"Perez","given":"Rosa","non-dropping-particle":"","parse-names":false,"suffix":""},{"dropping-particle":"","family":"Eljamel","given":"Sam","non-dropping-particle":"","parse-names":false,"suffix":""},{"dropping-particle":"","family":"Wasserberg","given":"Jonathan","non-dropping-particle":"","parse-names":false,"suffix":""},{"dropping-particle":"","family":"Shale","given":"Helen","non-dropping-particle":"","parse-names":false,"suffix":""},{"dropping-particle":"","family":"Read","given":"Colin","non-dropping-particle":"","parse-names":false,"suffix":""},{"dropping-particle":"","family":"McCarron","given":"John","non-dropping-particle":"","parse-names":false,"suffix":""},{"dropping-particle":"","family":"Pennell","given":"Aaron","non-dropping-particle":"","parse-names":false,"suffix":""},{"dropping-particle":"","family":"Ray","given":"Gautam","non-dropping-particle":"","parse-names":false,"suffix":""},{"dropping-particle":"","family":"Thurston","given":"John","non-dropping-particle":"","parse-names":false,"suffix":""},{"dropping-particle":"","family":"Brown","given":"Emma","non-dropping-particle":"","parse-names":false,"suffix":""},{"dropping-particle":"","family":"Jaffey","given":"Lawrence","non-dropping-particle":"","parse-names":false,"suffix":""},{"dropping-particle":"","family":"Graves","given":"Michael","non-dropping-particle":"","parse-names":false,"suffix":""},{"dropping-particle":"","family":"Bailey","given":"Richard","non-dropping-particle":"","parse-names":false,"suffix":""},{"dropping-particle":"","family":"Loveridge","given":"Nancy","non-dropping-particle":"","parse-names":false,"suffix":""},{"dropping-particle":"","family":"Evans","given":"Geraint","non-dropping-particle":"","parse-names":false,"suffix":""},{"dropping-particle":"","family":"Hughes","given":"Shirleen","non-dropping-particle":"","parse-names":false,"suffix":""},{"dropping-particle":"","family":"Ahmed","given":"Major Kafeel","non-dropping-particle":"","parse-names":false,"suffix":""},{"dropping-particle":"","family":"Richardson","given":"Jeremy","non-dropping-particle":"","parse-names":false,"suffix":""},{"dropping-particle":"","family":"Gallagher","given":"Claire","non-dropping-particle":"","parse-names":false,"suffix":""},{"dropping-particle":"","family":"Odedun","given":"Titus","non-dropping-particle":"","parse-names":false,"suffix":""},{"dropping-particle":"","family":"Lees","given":"Karen","non-dropping-particle":"","parse-names":false,"suffix":""},{"dropping-particle":"","family":"Foley","given":"David","non-dropping-particle":"","parse-names":false,"suffix":""},{"dropping-particle":"","family":"Payne","given":"Nick","non-dropping-particle":"","parse-names":false,"suffix":""},{"dropping-particle":"","family":"Pennycook","given":"Alan","non-dropping-particle":"","parse-names":false,"suffix":""},{"dropping-particle":"","family":"Griffiths","given":"Carl","non-dropping-particle":"","parse-names":false,"suffix":""},{"dropping-particle":"","family":"Moore","given":"David","non-dropping-particle":"","parse-names":false,"suffix":""},{"dropping-particle":"","family":"Byrne","given":"Denise","non-dropping-particle":"","parse-names":false,"suffix":""},{"dropping-particle":"","family":"Dasan","given":"Sunil","non-dropping-particle":"","parse-names":false,"suffix":""},{"dropping-particle":"","family":"Banerjee","given":"Ashis","non-dropping-particle":"","parse-names":false,"suffix":""},{"dropping-particle":"","family":"McGuinness","given":"Steve","non-dropping-particle":"","parse-names":false,"suffix":""},{"dropping-particle":"","family":"Chikhani","given":"Claude","non-dropping-particle":"","parse-names":false,"suffix":""},{"dropping-particle":"","family":"Zoltie","given":"Nigel","non-dropping-particle":"","parse-names":false,"suffix":""},{"dropping-particle":"","family":"Barlow","given":"Ian","non-dropping-particle":"","parse-names":false,"suffix":""},{"dropping-particle":"","family":"Stell","given":"Ian","non-dropping-particle":"","parse-names":false,"suffix":""},{"dropping-particle":"","family":"Hulse","given":"William","non-dropping-particle":"","parse-names":false,"suffix":""},{"dropping-particle":"","family":"Crossley","given":"Jacqueline","non-dropping-particle":"","parse-names":false,"suffix":""},{"dropping-particle":"","family":"Watkins","given":"Laurence","non-dropping-particle":"","parse-names":false,"suffix":""},{"dropping-particle":"","family":"Dorani","given":"Balu","non-dropping-particle":"","parse-names":false,"suffix":""},{"dropping-particle":"","family":"Viet","given":"Truong","non-dropping-particle":"Van","parse-names":false,"suffix":""}],"container-title":"Bmj","id":"ITEM-2","issue":"7641","issued":{"date-parts":[["2008"]]},"page":"425-429","title":"Predicting outcome after traumatic brain injury: Practical prognostic models based on large cohort of international patients","type":"article-journal","volume":"336"},"uris":["http://www.mendeley.com/documents/?uuid=b5ad8426-1280-4e87-a29c-0675084b0c59"]}],"mendeley":{"formattedCitation":"(10,11)","plainTextFormattedCitation":"(10,11)","previouslyFormattedCitation":"(10,11)"},"properties":{"noteIndex":0},"schema":"https://github.com/citation-style-language/schema/raw/master/csl-citation.json"}</w:instrText>
      </w:r>
      <w:r w:rsidR="00C658C4">
        <w:rPr>
          <w:lang w:val="en-US"/>
        </w:rPr>
        <w:fldChar w:fldCharType="separate"/>
      </w:r>
      <w:r w:rsidR="0095367C" w:rsidRPr="0095367C">
        <w:rPr>
          <w:noProof/>
          <w:lang w:val="en-US"/>
        </w:rPr>
        <w:t>(10,11)</w:t>
      </w:r>
      <w:r w:rsidR="00C658C4">
        <w:rPr>
          <w:lang w:val="en-US"/>
        </w:rPr>
        <w:fldChar w:fldCharType="end"/>
      </w:r>
      <w:r w:rsidR="004145B7">
        <w:rPr>
          <w:lang w:val="en-US"/>
        </w:rPr>
        <w:t xml:space="preserve">. </w:t>
      </w:r>
      <w:commentRangeEnd w:id="0"/>
      <w:r w:rsidR="00152CFB">
        <w:rPr>
          <w:rStyle w:val="CommentReference"/>
        </w:rPr>
        <w:commentReference w:id="0"/>
      </w:r>
    </w:p>
    <w:p w14:paraId="5EB7879D" w14:textId="77777777" w:rsidR="00C658C4" w:rsidRDefault="00C658C4" w:rsidP="004145B7">
      <w:pPr>
        <w:spacing w:after="0"/>
        <w:jc w:val="both"/>
        <w:rPr>
          <w:lang w:val="en-US"/>
        </w:rPr>
      </w:pPr>
    </w:p>
    <w:p w14:paraId="304B0D8D" w14:textId="1994D1D0" w:rsidR="00C658C4" w:rsidRDefault="00F46091" w:rsidP="00C658C4">
      <w:pPr>
        <w:spacing w:after="0"/>
        <w:jc w:val="both"/>
        <w:rPr>
          <w:lang w:val="en-US"/>
        </w:rPr>
      </w:pPr>
      <w:commentRangeStart w:id="2"/>
      <w:r>
        <w:rPr>
          <w:lang w:val="en-US"/>
        </w:rPr>
        <w:t xml:space="preserve">Prognostic </w:t>
      </w:r>
      <w:commentRangeEnd w:id="2"/>
      <w:r w:rsidR="00133C09">
        <w:rPr>
          <w:rStyle w:val="CommentReference"/>
        </w:rPr>
        <w:commentReference w:id="2"/>
      </w:r>
      <w:r>
        <w:rPr>
          <w:lang w:val="en-US"/>
        </w:rPr>
        <w:t>m</w:t>
      </w:r>
      <w:r w:rsidR="00E80FA3">
        <w:rPr>
          <w:lang w:val="en-US"/>
        </w:rPr>
        <w:t>odels</w:t>
      </w:r>
      <w:r w:rsidR="00660FBA">
        <w:rPr>
          <w:lang w:val="en-US"/>
        </w:rPr>
        <w:t xml:space="preserve"> should be </w:t>
      </w:r>
      <w:r w:rsidR="00054AC8">
        <w:rPr>
          <w:lang w:val="en-US"/>
        </w:rPr>
        <w:t>objective</w:t>
      </w:r>
      <w:r w:rsidR="00660FBA">
        <w:rPr>
          <w:lang w:val="en-US"/>
        </w:rPr>
        <w:t xml:space="preserve">, </w:t>
      </w:r>
      <w:r w:rsidR="00054AC8">
        <w:rPr>
          <w:lang w:val="en-US"/>
        </w:rPr>
        <w:t>replica</w:t>
      </w:r>
      <w:r w:rsidR="00660FBA">
        <w:rPr>
          <w:lang w:val="en-US"/>
        </w:rPr>
        <w:t>ble</w:t>
      </w:r>
      <w:r w:rsidR="00054AC8">
        <w:rPr>
          <w:lang w:val="en-US"/>
        </w:rPr>
        <w:t xml:space="preserve"> in different settings</w:t>
      </w:r>
      <w:r w:rsidR="00F81744">
        <w:rPr>
          <w:lang w:val="en-US"/>
        </w:rPr>
        <w:t xml:space="preserve">, </w:t>
      </w:r>
      <w:r w:rsidR="00660FBA">
        <w:rPr>
          <w:lang w:val="en-US"/>
        </w:rPr>
        <w:t>less resource</w:t>
      </w:r>
      <w:r w:rsidR="00E80FA3">
        <w:rPr>
          <w:lang w:val="en-US"/>
        </w:rPr>
        <w:t>-intensive</w:t>
      </w:r>
      <w:r w:rsidR="00F81744">
        <w:rPr>
          <w:lang w:val="en-US"/>
        </w:rPr>
        <w:t>, and revised</w:t>
      </w:r>
      <w:r w:rsidR="00D55D5F">
        <w:rPr>
          <w:lang w:val="en-US"/>
        </w:rPr>
        <w:t xml:space="preserve"> over time</w:t>
      </w:r>
      <w:r w:rsidR="00660FBA">
        <w:rPr>
          <w:lang w:val="en-US"/>
        </w:rPr>
        <w:t xml:space="preserve"> </w:t>
      </w:r>
      <w:r w:rsidR="00054AC8">
        <w:rPr>
          <w:lang w:val="en-US"/>
        </w:rPr>
        <w:fldChar w:fldCharType="begin" w:fldLock="1"/>
      </w:r>
      <w:r w:rsidR="0095367C">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review","type":"article-journal","volume":"19"},"uris":["http://www.mendeley.com/documents/?uuid=ca043341-f286-411d-a5a8-0b392c6eb31c"]},{"id":"ITEM-2","itemData":{"DOI":"10.1136/bmj.b605","ISSN":"17561833","PMID":"19477892","abstract":"Prognostic models are of little clinical value unless they are shown to work in other samples. douglas altman and colleagues describe how to validate models and discuss some of the problems","author":[{"dropping-particle":"","family":"Altman","given":"Douglas G.","non-dropping-particle":"","parse-names":false,"suffix":""},{"dropping-particle":"","family":"Vergouwe","given":"Yvonne","non-dropping-particle":"","parse-names":false,"suffix":""},{"dropping-particle":"","family":"Royston","given":"Patrick","non-dropping-particle":"","parse-names":false,"suffix":""},{"dropping-particle":"","family":"Moons","given":"Karel G.M.","non-dropping-particle":"","parse-names":false,"suffix":""}],"container-title":"BMJ (Online)","id":"ITEM-2","issue":"7708","issued":{"date-parts":[["2009"]]},"page":"1432-1435","title":"Prognosis and prognostic research: Validating a prognostic model","type":"article-journal","volume":"338"},"uris":["http://www.mendeley.com/documents/?uuid=9a7f54d5-f555-43a9-8472-0b3f2e1e9f5b"]},{"id":"ITEM-3","itemData":{"DOI":"10.1136/injuryprev-2013-041042","ISSN":"14755785","abstract":"Background Despite ISS being a widely accepted tool for measuring injury severity, many researchers and practitioners use different partition of ISS into severity groups. The lack of uniformity in ISS use inhibits proper comparisons between different studies. Creation of ISS group boundaries based on single AIS value squares and their sums was proposed in 1988 during Major Trauma Study (MTOS) in the USA, but was not validated by analysis of large databases.\nMethods A validation study analysing 316 944 patients in the Israeli National Trauma registry (INTR) and 249 150 patients in the American National Trauma Data Bases (NTDB). A binary algorithm (Classification and Regression Trees (CART)) was used to detect the most significantly different ISS groups and was also applied to original MTOS data.\nResults The division of ISS into groups by the CART algorithm was identical in both Trauma Registries and very similar to original division in the MTOS. For most samples, the recommended groups are 1–8, 9–14, 16–24 and 25–75, while in very large samples or in studies specifically targeting critical patients there is a possibility to divide the last group into 25–48 and 50–75 groups, with an option for further division into 50–66 and 75 groups.\nConclusions Using a statistical analysis of two very large databases of trauma patients, we have found that partitioning of ISS into groups based on their association with patient mortality enables us to establish clear cutoff points for these groups. We propose that the suggested partition of ISS into severity groups would be adopted as a standard in order to have a common language when discussing injury severity.","author":[{"dropping-particle":"","family":"Rozenfeld","given":"Michael","non-dropping-particle":"","parse-names":false,"suffix":""},{"dropping-particle":"","family":"Radomislensky","given":"Irina","non-dropping-particle":"","parse-names":false,"suffix":""},{"dropping-particle":"","family":"Freedman","given":"Laurence","non-dropping-particle":"","parse-names":false,"suffix":""},{"dropping-particle":"","family":"Givon","given":"Adi","non-dropping-particle":"","parse-names":false,"suffix":""},{"dropping-particle":"","family":"Novikov","given":"Iliya","non-dropping-particle":"","parse-names":false,"suffix":""},{"dropping-particle":"","family":"Peleg","given":"Kobi","non-dropping-particle":"","parse-names":false,"suffix":""}],"container-title":"Injury Prevention","id":"ITEM-3","issue":"5","issued":{"date-parts":[["2014"]]},"page":"330-335","title":"ISS groups: Are we speaking the same language?","type":"article-journal","volume":"20"},"uris":["http://www.mendeley.com/documents/?uuid=a8827583-866c-4f59-9625-2df1eb8e6552"]}],"mendeley":{"formattedCitation":"(12–14)","plainTextFormattedCitation":"(12–14)","previouslyFormattedCitation":"(12–14)"},"properties":{"noteIndex":0},"schema":"https://github.com/citation-style-language/schema/raw/master/csl-citation.json"}</w:instrText>
      </w:r>
      <w:r w:rsidR="00054AC8">
        <w:rPr>
          <w:lang w:val="en-US"/>
        </w:rPr>
        <w:fldChar w:fldCharType="separate"/>
      </w:r>
      <w:r w:rsidR="0095367C" w:rsidRPr="0095367C">
        <w:rPr>
          <w:noProof/>
          <w:lang w:val="en-US"/>
        </w:rPr>
        <w:t>(12–14)</w:t>
      </w:r>
      <w:r w:rsidR="00054AC8">
        <w:rPr>
          <w:lang w:val="en-US"/>
        </w:rPr>
        <w:fldChar w:fldCharType="end"/>
      </w:r>
      <w:r w:rsidR="00794F36">
        <w:rPr>
          <w:lang w:val="en-US"/>
        </w:rPr>
        <w:t xml:space="preserve">. </w:t>
      </w:r>
      <w:r w:rsidR="0051367B">
        <w:rPr>
          <w:lang w:val="en-US"/>
        </w:rPr>
        <w:t>T</w:t>
      </w:r>
      <w:r w:rsidR="008F10D8">
        <w:rPr>
          <w:lang w:val="en-US"/>
        </w:rPr>
        <w:t>here are multiple variables that affect trauma outcomes</w:t>
      </w:r>
      <w:r w:rsidR="00FB55F0">
        <w:rPr>
          <w:lang w:val="en-US"/>
        </w:rPr>
        <w:t xml:space="preserve"> but</w:t>
      </w:r>
      <w:r w:rsidR="00832ED9">
        <w:rPr>
          <w:lang w:val="en-US"/>
        </w:rPr>
        <w:t xml:space="preserve"> trauma</w:t>
      </w:r>
      <w:r w:rsidR="008F10D8">
        <w:rPr>
          <w:lang w:val="en-US"/>
        </w:rPr>
        <w:t xml:space="preserve"> severity is </w:t>
      </w:r>
      <w:r w:rsidR="00FB55F0">
        <w:rPr>
          <w:lang w:val="en-US"/>
        </w:rPr>
        <w:t>the most important variable for predicting trauma outcomes</w:t>
      </w:r>
      <w:r w:rsidR="0051367B">
        <w:rPr>
          <w:lang w:val="en-US"/>
        </w:rPr>
        <w:t xml:space="preserve"> </w:t>
      </w:r>
      <w:r w:rsidR="0051367B">
        <w:rPr>
          <w:lang w:val="en-US"/>
        </w:rPr>
        <w:fldChar w:fldCharType="begin" w:fldLock="1"/>
      </w:r>
      <w:r w:rsidR="00382791">
        <w:rPr>
          <w:lang w:val="en-US"/>
        </w:rPr>
        <w:instrText>ADDIN CSL_CITATION {"citationItems":[{"id":"ITEM-1","itemData":{"author":[{"dropping-particle":"","family":"Champion","given":"H R","non-dropping-particle":"","parse-names":false,"suffix":""}],"container-title":"Scandinavian Journal of Surgery","id":"ITEM-1","issued":{"date-parts":[["2002"]]},"page":"12-22","title":"Trauma Scoring","type":"article-journal","volume":"91"},"uris":["http://www.mendeley.com/documents/?uuid=c1d6d0a0-1471-4b5e-b686-c5dc1ef899e9"]},{"id":"ITEM-2","itemData":{"DOI":"10.1097/TA.0b013e3182ab0d5d","ISSN":"21630755","abstract":"BACKGROUND: Performance benchmarking requires accurate measurement of injury severity. Despite its shortcomings, the Injury Severity Score (ISS) remains the industry standard 40 years after its creation. A new severity measure, the Trauma Mortality Prediction Model (TMPM), uses either the Abbreviated Injury Scale (AIS) or DRG International Classification of DiseasesV9th Rev. (ICD-9) lexicons and may better quantify injury severity compared with ISS. We compared the performance of TMPM with ISS and other measures of injury severity in a single cohort of patients. METHODS: We included 337,359 patient records with injuries reliably described in both the AIS and the ICD-9 lexicons from the National Trauma Data Bank. Five injury severity measures (ISS, maximum AIS score, New Injury Severity Score [NISS], ICD-9YBased Injury Severity Score [ICISS], TMPM) were computed using either the AIS or ICD-9 codes. These measures were compared for discrimination (area under the receiver operating characteristic curve), an estimate of proximity to a model that perfectly predicts the outcome (Akaike information criterion), and model calibration curves. RESULTS: TMPM demonstrated superior receiver operating characteristic curve, Akaike information criterion, and calibration using either the AIS or ICD-9 lexicons. Calibration plots demonstrate the monotonic characteristics of the TMPM models contrasted by the nonmonotonic features of the other prediction models. CONCLUSION: Severity measures were more accurate with the AIS lexicon rather than ICD-9. NISS proved superior to ISS in either lexicon. Since NISS is simpler to compute, it should replace ISS when a quick estimate of injury severity is required for AIS-coded injuries. Calibration curves suggest that the nonmonotonic nature of ISS may undermine its performance. TMPM demonstrated superior overall mortality prediction compared with all other models including ISS whether the AIS or ICD-9 lexicons were used. Because TMPM provides an absolute probability of death, it may allow clinicians to communicate more precisely with one another and with patients and families. (J Trauma Acute Care Surg. 2014;76: 47Y53.Copyright © 2013 Lippincott Williams and Wilkins.","author":[{"dropping-particle":"","family":"Cook","given":"Alan","non-dropping-particle":"","parse-names":false,"suffix":""},{"dropping-particle":"","family":"Weddle","given":"Jo","non-dropping-particle":"","parse-names":false,"suffix":""},{"dropping-particle":"","family":"Baker","given":"Susan","non-dropping-particle":"","parse-names":false,"suffix":""},{"dropping-particle":"","family":"Hosmer","given":"David","non-dropping-particle":"","parse-names":false,"suffix":""},{"dropping-particle":"","family":"Glance","given":"Laurent","non-dropping-particle":"","parse-names":false,"suffix":""},{"dropping-particle":"","family":"Friedman","given":"Lee","non-dropping-particle":"","parse-names":false,"suffix":""},{"dropping-particle":"","family":"Osler","given":"Turner","non-dropping-particle":"","parse-names":false,"suffix":""}],"container-title":"Journal of Trauma and Acute Care Surgery","id":"ITEM-2","issue":"1","issued":{"date-parts":[["2014"]]},"page":"47-53","title":"A comparison of the Injury Severity Score and the Trauma Mortality Prediction Model","type":"article-journal","volume":"76"},"uris":["http://www.mendeley.com/documents/?uuid=470e790f-55c6-4643-b42e-1d8d15b6d820"]}],"mendeley":{"formattedCitation":"(15,16)","plainTextFormattedCitation":"(15,16)","previouslyFormattedCitation":"(15,16)"},"properties":{"noteIndex":0},"schema":"https://github.com/citation-style-language/schema/raw/master/csl-citation.json"}</w:instrText>
      </w:r>
      <w:r w:rsidR="0051367B">
        <w:rPr>
          <w:lang w:val="en-US"/>
        </w:rPr>
        <w:fldChar w:fldCharType="separate"/>
      </w:r>
      <w:r w:rsidR="00FB55F0" w:rsidRPr="00FB55F0">
        <w:rPr>
          <w:noProof/>
          <w:lang w:val="en-US"/>
        </w:rPr>
        <w:t>(15,16)</w:t>
      </w:r>
      <w:r w:rsidR="0051367B">
        <w:rPr>
          <w:lang w:val="en-US"/>
        </w:rPr>
        <w:fldChar w:fldCharType="end"/>
      </w:r>
      <w:r w:rsidR="008F10D8">
        <w:rPr>
          <w:lang w:val="en-US"/>
        </w:rPr>
        <w:t xml:space="preserve">. </w:t>
      </w:r>
      <w:commentRangeStart w:id="3"/>
      <w:r w:rsidR="00E80FA3">
        <w:rPr>
          <w:lang w:val="en-US"/>
        </w:rPr>
        <w:t>It</w:t>
      </w:r>
      <w:r w:rsidR="00F81744" w:rsidRPr="00F81744">
        <w:rPr>
          <w:lang w:val="en-US"/>
        </w:rPr>
        <w:t xml:space="preserve"> </w:t>
      </w:r>
      <w:commentRangeEnd w:id="3"/>
      <w:r w:rsidR="00133C09">
        <w:rPr>
          <w:rStyle w:val="CommentReference"/>
        </w:rPr>
        <w:commentReference w:id="3"/>
      </w:r>
      <w:r w:rsidR="00F81744" w:rsidRPr="00F81744">
        <w:rPr>
          <w:lang w:val="en-US"/>
        </w:rPr>
        <w:t>inform</w:t>
      </w:r>
      <w:r w:rsidR="00F81744">
        <w:rPr>
          <w:lang w:val="en-US"/>
        </w:rPr>
        <w:t>s</w:t>
      </w:r>
      <w:r w:rsidR="00F81744" w:rsidRPr="00F81744">
        <w:rPr>
          <w:lang w:val="en-US"/>
        </w:rPr>
        <w:t xml:space="preserve"> clinical practice at different stages</w:t>
      </w:r>
      <w:r w:rsidR="00D55D5F">
        <w:rPr>
          <w:lang w:val="en-US"/>
        </w:rPr>
        <w:t xml:space="preserve"> </w:t>
      </w:r>
      <w:r w:rsidR="00832ED9">
        <w:rPr>
          <w:lang w:val="en-US"/>
        </w:rPr>
        <w:t xml:space="preserve">such as </w:t>
      </w:r>
      <w:r w:rsidR="00F81744" w:rsidRPr="00F81744">
        <w:rPr>
          <w:lang w:val="en-US"/>
        </w:rPr>
        <w:t>pre-hospital triage, in-hospital decision-making</w:t>
      </w:r>
      <w:r w:rsidR="00F81744">
        <w:rPr>
          <w:lang w:val="en-US"/>
        </w:rPr>
        <w:t>,</w:t>
      </w:r>
      <w:r w:rsidR="00F81744" w:rsidRPr="00F81744">
        <w:rPr>
          <w:lang w:val="en-US"/>
        </w:rPr>
        <w:t xml:space="preserve"> and patient outcomes</w:t>
      </w:r>
      <w:r w:rsidR="00F81744">
        <w:rPr>
          <w:lang w:val="en-US"/>
        </w:rPr>
        <w:t xml:space="preserve"> </w:t>
      </w:r>
      <w:r w:rsidR="00F81744">
        <w:rPr>
          <w:lang w:val="en-US"/>
        </w:rPr>
        <w:fldChar w:fldCharType="begin" w:fldLock="1"/>
      </w:r>
      <w:r w:rsidR="00382791">
        <w:rPr>
          <w:lang w:val="en-US"/>
        </w:rPr>
        <w:instrText>ADDIN CSL_CITATION {"citationItems":[{"id":"ITEM-1","itemData":{"DOI":"http://dx.doi.org/10.1186/1757-7241-19-17","ISBN":"1757-7241","ISSN":"1757-7241","PMID":"21418599","abstract":"Early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medicine","id":"ITEM-1","issue":"17","issued":{"date-parts":[["2011"]]},"page":"17","title":"Prognostic models for the early care of trauma patients: a systematic review","type":"article-journal","volume":"19"},"uris":["http://www.mendeley.com/documents/?uuid=ca043341-f286-411d-a5a8-0b392c6eb31c"]},{"id":"ITEM-2","itemData":{"ISSN":"09722068","abstract":"Road trauma in India is a significant health and socio-economic burden which requires urgent attention. When compared to countries with established trauma systems, those injured in India have up to a six-fold higher mortality rate. The death rate would be reduced with better organized systems of trauma care. This is dependent on state authorities introducing systems that fund accident prevention along with the organized care of the injured. The goal of an effective trauma system should be to provide universal emergency care with equity of access. The belief that trauma care cannot be cost-effective in low-income settings needs to be refuted. Better planning will result in cost-effective improvements in patient outcomes. However, without protected and guaranteed funding schemes, the development of trauma systems in India will fail.","author":[{"dropping-particle":"","family":"Fitzgerald","given":"Mark","non-dropping-particle":"","parse-names":false,"suffix":""},{"dropping-particle":"","family":"Dewan","given":"Yashbir","non-dropping-particle":"","parse-names":false,"suffix":""},{"dropping-particle":"","family":"O'Reilly","given":"G","non-dropping-particle":"","parse-names":false,"suffix":""}],"container-title":"Indian Journal of Surgery","id":"ITEM-2","issue":"4","issued":{"date-parts":[["2006"]]},"page":"226-232","title":"India and the management of road crashes: Towards a national trauma system.","type":"article-journal","volume":"68"},"uris":["http://www.mendeley.com/documents/?uuid=073a78e1-c0ca-4f3a-b7ee-18bc67144feb"]}],"mendeley":{"formattedCitation":"(12,17)","plainTextFormattedCitation":"(12,17)","previouslyFormattedCitation":"(12,17)"},"properties":{"noteIndex":0},"schema":"https://github.com/citation-style-language/schema/raw/master/csl-citation.json"}</w:instrText>
      </w:r>
      <w:r w:rsidR="00F81744">
        <w:rPr>
          <w:lang w:val="en-US"/>
        </w:rPr>
        <w:fldChar w:fldCharType="separate"/>
      </w:r>
      <w:r w:rsidR="00FB55F0" w:rsidRPr="00FB55F0">
        <w:rPr>
          <w:noProof/>
          <w:lang w:val="en-US"/>
        </w:rPr>
        <w:t>(12,17)</w:t>
      </w:r>
      <w:r w:rsidR="00F81744">
        <w:rPr>
          <w:lang w:val="en-US"/>
        </w:rPr>
        <w:fldChar w:fldCharType="end"/>
      </w:r>
      <w:r w:rsidR="00F81744">
        <w:rPr>
          <w:lang w:val="en-US"/>
        </w:rPr>
        <w:t>.</w:t>
      </w:r>
      <w:r w:rsidR="00F81744" w:rsidRPr="00F81744">
        <w:rPr>
          <w:lang w:val="en-US"/>
        </w:rPr>
        <w:t xml:space="preserve"> </w:t>
      </w:r>
      <w:commentRangeStart w:id="4"/>
      <w:r w:rsidR="00660FBA">
        <w:rPr>
          <w:lang w:val="en-US"/>
        </w:rPr>
        <w:t>There are s</w:t>
      </w:r>
      <w:r w:rsidR="00794F36" w:rsidRPr="00794F36">
        <w:rPr>
          <w:lang w:val="en-US"/>
        </w:rPr>
        <w:t xml:space="preserve">everal </w:t>
      </w:r>
      <w:r w:rsidR="00832ED9">
        <w:rPr>
          <w:lang w:val="en-US"/>
        </w:rPr>
        <w:t xml:space="preserve">trauma </w:t>
      </w:r>
      <w:r w:rsidR="00D55D5F">
        <w:rPr>
          <w:lang w:val="en-US"/>
        </w:rPr>
        <w:t>scoring</w:t>
      </w:r>
      <w:r w:rsidR="00794F36" w:rsidRPr="00794F36">
        <w:rPr>
          <w:lang w:val="en-US"/>
        </w:rPr>
        <w:t xml:space="preserve"> </w:t>
      </w:r>
      <w:r w:rsidR="00832ED9">
        <w:rPr>
          <w:lang w:val="en-US"/>
        </w:rPr>
        <w:t xml:space="preserve">systems </w:t>
      </w:r>
      <w:del w:id="5" w:author="Martin Gerdin Wärnberg" w:date="2019-11-11T11:30:00Z">
        <w:r w:rsidR="00832ED9" w:rsidDel="00133C09">
          <w:rPr>
            <w:lang w:val="en-US"/>
          </w:rPr>
          <w:delText xml:space="preserve">based </w:delText>
        </w:r>
      </w:del>
      <w:ins w:id="6" w:author="Martin Gerdin Wärnberg" w:date="2019-11-11T11:30:00Z">
        <w:r w:rsidR="00133C09">
          <w:rPr>
            <w:lang w:val="en-US"/>
          </w:rPr>
          <w:t>designed to</w:t>
        </w:r>
        <w:r w:rsidR="00133C09">
          <w:rPr>
            <w:lang w:val="en-US"/>
          </w:rPr>
          <w:t xml:space="preserve"> </w:t>
        </w:r>
      </w:ins>
      <w:del w:id="7" w:author="Martin Gerdin Wärnberg" w:date="2019-11-11T11:30:00Z">
        <w:r w:rsidR="00832ED9" w:rsidDel="00133C09">
          <w:rPr>
            <w:lang w:val="en-US"/>
          </w:rPr>
          <w:delText>on</w:delText>
        </w:r>
        <w:r w:rsidR="00A668B5" w:rsidDel="00133C09">
          <w:rPr>
            <w:lang w:val="en-US"/>
          </w:rPr>
          <w:delText xml:space="preserve"> </w:delText>
        </w:r>
        <w:r w:rsidR="007A2452" w:rsidDel="00133C09">
          <w:rPr>
            <w:lang w:val="en-US"/>
          </w:rPr>
          <w:delText>quantifying</w:delText>
        </w:r>
      </w:del>
      <w:ins w:id="8" w:author="Martin Gerdin Wärnberg" w:date="2019-11-11T11:30:00Z">
        <w:r w:rsidR="00133C09">
          <w:rPr>
            <w:lang w:val="en-US"/>
          </w:rPr>
          <w:t>quantify</w:t>
        </w:r>
      </w:ins>
      <w:r w:rsidR="007A2452">
        <w:rPr>
          <w:lang w:val="en-US"/>
        </w:rPr>
        <w:t xml:space="preserve"> trauma </w:t>
      </w:r>
      <w:r w:rsidR="00794F36" w:rsidRPr="00794F36">
        <w:rPr>
          <w:lang w:val="en-US"/>
        </w:rPr>
        <w:t>severity</w:t>
      </w:r>
      <w:r w:rsidR="00794F36">
        <w:rPr>
          <w:lang w:val="en-US"/>
        </w:rPr>
        <w:t xml:space="preserve"> </w:t>
      </w:r>
      <w:r w:rsidR="007A2452">
        <w:rPr>
          <w:lang w:val="en-US"/>
        </w:rPr>
        <w:t>using</w:t>
      </w:r>
      <w:r w:rsidR="00832ED9">
        <w:rPr>
          <w:lang w:val="en-US"/>
        </w:rPr>
        <w:t xml:space="preserve"> different </w:t>
      </w:r>
      <w:r w:rsidR="00794F36" w:rsidRPr="00794F36">
        <w:rPr>
          <w:lang w:val="en-US"/>
        </w:rPr>
        <w:t>physiological, anatomical parameters</w:t>
      </w:r>
      <w:r w:rsidR="00832ED9">
        <w:rPr>
          <w:lang w:val="en-US"/>
        </w:rPr>
        <w:t>,</w:t>
      </w:r>
      <w:r w:rsidR="00794F36" w:rsidRPr="00794F36">
        <w:rPr>
          <w:lang w:val="en-US"/>
        </w:rPr>
        <w:t xml:space="preserve"> </w:t>
      </w:r>
      <w:r>
        <w:rPr>
          <w:lang w:val="en-US"/>
        </w:rPr>
        <w:t xml:space="preserve">injury features, </w:t>
      </w:r>
      <w:r w:rsidR="00A668B5">
        <w:rPr>
          <w:lang w:val="en-US"/>
        </w:rPr>
        <w:t xml:space="preserve">and patient characteristics </w:t>
      </w:r>
      <w:r w:rsidR="00794F36" w:rsidRPr="00794F36">
        <w:rPr>
          <w:lang w:val="en-US"/>
        </w:rPr>
        <w:t xml:space="preserve">to predict </w:t>
      </w:r>
      <w:r w:rsidR="00660FBA">
        <w:rPr>
          <w:lang w:val="en-US"/>
        </w:rPr>
        <w:t xml:space="preserve">patient </w:t>
      </w:r>
      <w:r w:rsidR="00794F36" w:rsidRPr="00794F36">
        <w:rPr>
          <w:lang w:val="en-US"/>
        </w:rPr>
        <w:t>prognosis</w:t>
      </w:r>
      <w:r w:rsidR="00B4270B">
        <w:rPr>
          <w:lang w:val="en-US"/>
        </w:rPr>
        <w:t>,</w:t>
      </w:r>
      <w:r w:rsidR="00A668B5">
        <w:rPr>
          <w:lang w:val="en-US"/>
        </w:rPr>
        <w:t xml:space="preserve"> specifically </w:t>
      </w:r>
      <w:r>
        <w:rPr>
          <w:lang w:val="en-US"/>
        </w:rPr>
        <w:t>patient mortality</w:t>
      </w:r>
      <w:commentRangeEnd w:id="4"/>
      <w:r w:rsidR="00133C09">
        <w:rPr>
          <w:rStyle w:val="CommentReference"/>
        </w:rPr>
        <w:commentReference w:id="4"/>
      </w:r>
      <w:r w:rsidR="00B4270B">
        <w:rPr>
          <w:lang w:val="en-US"/>
        </w:rPr>
        <w:t xml:space="preserve"> </w:t>
      </w:r>
      <w:r w:rsidR="00B4270B">
        <w:rPr>
          <w:lang w:val="en-US"/>
        </w:rPr>
        <w:fldChar w:fldCharType="begin" w:fldLock="1"/>
      </w:r>
      <w:r w:rsidR="00382791">
        <w:rPr>
          <w:lang w:val="en-US"/>
        </w:rPr>
        <w:instrText>ADDIN CSL_CITATION {"citationItems":[{"id":"ITEM-1","itemData":{"DOI":"10.1097/SLA.0b013e3181d97589","ISSN":"15281140","abstract":"OBJECTIVE: To develop a method of evaluating trauma center mortality that addresses the limitations of currently available methodology-Standardized Mortality Ratios (SMRs) based on the Trauma and Injury Severity Score. SUMMARY OF BACKGROUND DATA: TRISS SMRs have important limitations including inadequate risk adjustment, comparison to an inappropriate standard, lack of consideration for inter-and intrahospital variation, and incomparability across hospitals. METHODS: The methodology was developed using data from a provincial trauma registry with mandatory participation of all trauma centers, uniform inclusion criteria, and standardized data collection methods. Institutional performance was described with estimates of risk-adjusted mortality derived from a hierarchical logistic regression model. Risk adjustment was performed with a risk score generated by the Trauma Risk Adjustment Model (TRAM), as well as a term for incoming transfers and an interaction between transfer and the risk score. Outliers were identified by comparing each hospital to all remaining hospitals. RESULTS: The study population comprised 88,235 patients including 4731 deaths (5.4%) from 59 trauma centers. Crude mortality varied between 1.3% and 14.3%. TRAM-adjusted mortality estimates varied between 3.7% (95% CI: 3.2%-4.3%) and 6.9% (5.8%-8.2%). Three trauma centers had significantly higher adjusted mortality and one center had statistically significant lower mortality when compared with all other centers. CONCLUSIONS: The proposed method of trauma center profiling offers comprehensive adjustment for patient-level risk factors and consideration of transfer status, is based on comparisons to an internal standard, accounts for inter-and intrahospital variation, and replaces SMRs with estimates of regression-adjusted mortality that are comparable across hospitals. TRAM-adjusted mortality estimates can be used to describe institutional outcome performance and to identify institutional outliers. Such information is the key to identiyfing ways to improve the quality of modern trauma care. © 2010 by Lippincott Williams &amp; Wilkins.","author":[{"dropping-particle":"","family":"Moore","given":"Lynne","non-dropping-particle":"","parse-names":false,"suffix":""},{"dropping-particle":"","family":"Hanley","given":"James A.","non-dropping-particle":"","parse-names":false,"suffix":""},{"dropping-particle":"","family":"Turgeon","given":"Alexis F.","non-dropping-particle":"","parse-names":false,"suffix":""},{"dropping-particle":"","family":"Lavoie","given":"André","non-dropping-particle":"","parse-names":false,"suffix":""},{"dropping-particle":"","family":"Eric","given":"Bergeron","non-dropping-particle":"","parse-names":false,"suffix":""}],"container-title":"Annals of Surgery","id":"ITEM-1","issue":"5","issued":{"date-parts":[["2010"]]},"page":"952-958","title":"A new method for evaluating trauma centre outcome performance: Tram-adjusted mortality estimates","type":"article-journal","volume":"251"},"uris":["http://www.mendeley.com/documents/?uuid=d89b857b-44d4-4adf-92fe-e43708417109"]},{"id":"ITEM-2","itemData":{"DOI":"10.1111/aas.13029","ISSN":"13996576","abstract":"Introduction: Anatomic injury, physiological derangement, age, injury mechanism and pre-injury comorbidity are well-founded predictors of trauma outcome. Statistical prediction models may have poorer discrimination, calibration and accuracy when applied in new locations. We aimed to compare the TRISS, TARN and NORMIT survival prediction models in a Norwegian trauma population. Methods: Consecutive patients admitted to Oslo University Hospital Ullevål within 24 h after injury, with Injury Severity Score ≥ 10, proximal penetrating injuries, or received by trauma team, were studied. Original NORMIT coefficients were updated in a derivation dataset (NORMIT 2; n = 5923; 2005–2009). TRISS, TARN and NORMIT prediction models were evaluated in the validation dataset (n = 6348; 2010–2013) using two different AIS editions for injury coding. Exclusion due to missing data was 0.26%. Outcome was 30-day mortality. Validation included AUROC, scaled Brier statistics, and calibration plots. Results: The NORMIT models had significantly better discrimination, calibration, and overall fit than the TRISS 09, TARN 09 and TARN 12 models. The updated NORMIT 2 had higher numerical values of AUROC and scaled Brier than the original NORMIT, but with overlapping 95%CI. Overlapping 95%CI for AUROCs and Discrimination slopes indicated that the TARN and TRISS models performed similarly. Calibration plots showed tight and consistent predictions over all Ps strata for NORMIT 2 run on AIS'98 coded data, and only little deterioration when AIS'08 data was substituted. Conclusions: In a Norwegian trauma population, the updated Norwegian survival prediction model in trauma (NORMIT 2) performed better than well-established British and US alternatives. External validation of these three models in other Nordic populations is warranted.","author":[{"dropping-particle":"","family":"Skaga","given":"N. O.","non-dropping-particle":"","parse-names":false,"suffix":""},{"dropping-particle":"","family":"Eken","given":"T.","non-dropping-particle":"","parse-names":false,"suffix":""},{"dropping-particle":"","family":"Søvik","given":"S.","non-dropping-particle":"","parse-names":false,"suffix":""}],"container-title":"Acta Anaesthesiologica Scandinavica","id":"ITEM-2","issue":"2","issued":{"date-parts":[["2018"]]},"page":"253-266","title":"Validating performance of TRISS, TARN and NORMIT survival prediction models in a Norwegian trauma population","type":"article-journal","volume":"62"},"uris":["http://www.mendeley.com/documents/?uuid=c5387372-c7e6-47e0-9f92-27f53a8811e3"]},{"id":"ITEM-3","itemData":{"ISSN":"0022-5282","PMID":"3106646","abstract":"Evaluation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trauma","id":"ITEM-3","issue":"4","issued":{"date-parts":[["1987"]]},"page":"370-8","title":"Evaluating trauma care: the TRISS method. Trauma Score and the Injury Severity Score.","type":"article","volume":"27"},"uris":["http://www.mendeley.com/documents/?uuid=5b964304-247a-4a2a-ba65-4b4114c7ef02"]},{"id":"ITEM-4","itemData":{"ISSN":"0022-5282","PMID":"2657085","abstract":"The Trauma Score (TS) has been revised. The revision includes Glasgow Coma Scale (GCS), systolic blood pressure (SBP), and respiratory rate (RR) and excludes capillary refill and respiratory expansion, which were difficult to assess in the field. Two versions of the revised score have been developed, one for triage (T-RTS) and another for use in outcome evaluations and to control for injury severity (RTS). T-RTS, the sum of coded values of GCS, SBP, and RR, demonstrated increased sensitivity and some loss in specificity when compared with a triage criterion based on TS and GCS values. T-RTS correctly identified more than 97% of nonsurvivors as requiring trauma center care. The T-RTS triage criterion does not require summing of the coded values and is more easily implemented than the TS criterion. RTS is a weighted sum of coded variable values. The RTS demonstrated substantially improved reliability in outcome predictions compared to the TS. The RTS also yielded more accurate outcome predictions for patients with serious head injuries than the TS.","author":[{"dropping-particle":"","family":"Champion","given":"H R","non-dropping-particle":"","parse-names":false,"suffix":""},{"dropping-particle":"","family":"Sacco","given":"W J","non-dropping-particle":"","parse-names":false,"suffix":""},{"dropping-particle":"","family":"Copes","given":"W S","non-dropping-particle":"","parse-names":false,"suffix":""},{"dropping-particle":"","family":"Gann","given":"D S","non-dropping-particle":"","parse-names":false,"suffix":""},{"dropping-particle":"","family":"Gennarelli","given":"T A","non-dropping-particle":"","parse-names":false,"suffix":""},{"dropping-particle":"","family":"Flanagan","given":"M E","non-dropping-particle":"","parse-names":false,"suffix":""}],"container-title":"The Journal of trauma","id":"ITEM-4","issue":"5","issued":{"date-parts":[["1989","5"]]},"page":"623-9","title":"A revision of the Trauma Score.","type":"article-journal","volume":"29"},"uris":["http://www.mendeley.com/documents/?uuid=1a246411-b2bf-304b-b3ec-0d57b29f13b6"]},{"id":"ITEM-5","itemData":{"DOI":"10.1097/CCM.0b013e3181cc4a67","ISSN":"0090-3493","PMID":"20068467","abstract":"OBJECTIVES Prehospital triage of trauma patients is of paramount importance because adequate trauma center referral improves survival. We developed a simple score that is easy to calculate in the prehospital phase. DESIGN Multicenter prospective observational study. SETTING Prehospital physician-staffed emergency system in university and nonuniversity hospitals. INTERVENTIONS We evaluated 1360 trauma patients receiving care from a prehospital mobile intensive care unit in 22 centers in France during 2002. The association of prehospital variables with in-hospital death was tested using logistic regression, and a simple score (the Mechanism, Glasgow coma scale, Age, and Arterial Pressure [MGAP] score) was created and compared with the triage Revised Trauma Score, Revised Trauma Score, and Trauma Related Injury Severity Score. The model was validated in 1003 patients from 2003 through 2005. MEASUREMENTS AND MAIN RESULTS Four independent variables were identified, and each was assigned a number of points proportional to its regression coefficient to provide the MGAP score: Glasgow Coma Scale (from 3-15 points), blunt trauma (4 points), systolic arterial blood pressure (&gt;120 mm Hg: 5 points, 60 to 120 mm Hg: 3 points), and age &lt;60 yrs (5 points). The area under the receiver operating characteristic curve of MGAP was not significantly different from that of the triage Revised Trauma Score or Revised Trauma Score, but when sensitivity was fixed &gt;0.95 (undertriage of 0.05), the MGAP score was more specific and accurate than triage Revised Trauma Score and Revised Trauma Score, approaching those of Trauma Related Injury Severity Score. We defined three risk groups: low (23-29 points), intermediate (18-22 points), and high risk (&lt;18 points). In the derivation cohort, the mortality was 2.8%, 15%, and 48%, respectively. Comparable characteristics of the MGAP score were observed in the validation cohort. CONCLUSION The MGAP score can accurately predict in-hospital death in trauma patients.","author":[{"dropping-particle":"","family":"Sartorius","given":"Danielle","non-dropping-particle":"","parse-names":false,"suffix":""},{"dropping-particle":"","family":"Manach","given":"Yannick","non-dropping-particle":"Le","parse-names":false,"suffix":""},{"dropping-particle":"","family":"David","given":"Jean-Stéphane","non-dropping-particle":"","parse-names":false,"suffix":""},{"dropping-particle":"","family":"Rancurel","given":"Elisabeth","non-dropping-particle":"","parse-names":false,"suffix":""},{"dropping-particle":"","family":"Smail","given":"Nadia","non-dropping-particle":"","parse-names":false,"suffix":""},{"dropping-particle":"","family":"Thicoïpé","given":"Michel","non-dropping-particle":"","parse-names":false,"suffix":""},{"dropping-particle":"","family":"Wiel","given":"Eric","non-dropping-particle":"","parse-names":false,"suffix":""},{"dropping-particle":"","family":"Ricard-Hibon","given":"Agnès","non-dropping-particle":"","parse-names":false,"suffix":""},{"dropping-particle":"","family":"Berthier","given":"Frédéric","non-dropping-particle":"","parse-names":false,"suffix":""},{"dropping-particle":"","family":"Gueugniaud","given":"Pierre-Yves","non-dropping-particle":"","parse-names":false,"suffix":""},{"dropping-particle":"","family":"Riou","given":"Bruno","non-dropping-particle":"","parse-names":false,"suffix":""}],"container-title":"Critical Care Medicine","id":"ITEM-5","issue":"3","issued":{"date-parts":[["2010","3"]]},"page":"831-837","title":"Mechanism, Glasgow Coma Scale, Age, and Arterial Pressure (MGAP): A new simple prehospital triage score to predict mortality in trauma patients*","type":"article-journal","volume":"38"},"uris":["http://www.mendeley.com/documents/?uuid=77f75728-8bf5-38c4-9f8d-be383800a33b"]},{"id":"ITEM-6","itemData":{"DOI":"10.1097/01.TA.0000044634.98189.DE","ISSN":"00225282","abstract":"Background Where trauma systems do not exist, such as in low-income countries, the aim of prehospital triage is identification of trauma victims with high priority for forward resuscitation. The present pilot study explored the accuracy of simple prehospital triage tools in the hands of nongraduate trauma care providers in the minefields of North Iraq and Cambodia. Methods Prehospital prediction of trauma death and major trauma victims (Injury Severity Score &gt; 15) was studied in 737 adult patients with penetrating injuries and long evacuation times (mean, 6.1 hours). Results Both the respiratory rate and the full Physiologic Severity Score predicted trauma death with high accuracy (area under the curve for receiver-operating characteristic plots at 0.9) and significantly better than other physiologic indicators. The accuracy in major trauma victim identification was moderate for all physiologic indicators (area under the receiver-operating characteristic curve, 0.7-0.8). Conclusion Respiratory rate &gt; 25 breaths/min may be a useful triage tool for nongraduate trauma care providers where the scene is chaotic and evacuations long. Further studies on larger cohorts are necessary to validate the results. © 2003 Lippincott Williams and Wilkins, Inc.","author":[{"dropping-particle":"","family":"Husum","given":"Hans","non-dropping-particle":"","parse-names":false,"suffix":""},{"dropping-particle":"","family":"Modaghegh","given":"Mads","non-dropping-particle":"","parse-names":false,"suffix":""},{"dropping-particle":"","family":"Wisborg","given":"Torben","non-dropping-particle":"","parse-names":false,"suffix":""},{"dropping-particle":"","family":"Heng","given":"Yang","non-dropping-particle":"Van","parse-names":false,"suffix":""},{"dropping-particle":"","family":"Murad","given":"Mudhafar","non-dropping-particle":"","parse-names":false,"suffix":""}],"container-title":"Journal of Trauma","id":"ITEM-6","issue":"3","issued":{"date-parts":[["2003"]]},"page":"466-470","title":"Respiratory rate as a prehospital triage tool in rural trauma","type":"article-journal","volume":"55"},"uris":["http://www.mendeley.com/documents/?uuid=118050e1-b74f-4e7e-9c73-d450e96beea6"]},{"id":"ITEM-7","itemData":{"DOI":"10.1097/00005373-200009000-00022","ISSN":"10796061","abstract":"Background: There have been several attempts to develop a scoring system that can accurately reflect the severity of a trauma patient's injuries, particularly with respect to the effect of the injury on survival. Current methodologies require unreliable physiologic data for the assignment of a survival probability and fail to account for the potential synergism of different injury combinations. The purpose of this study was to develop a scoring system to better estimate probability of mortality on the basis of information that is readily available from the hospital discharge sheet and does not rely on physiologic data. Methods: Records from the trauma registry from an urban Level I trauma center were analyzed using logistic regression. Included in the regression were Internation Classification of Diseases-9th Rev (ICD-9-CM) codes for anatomic injury, mechanism, intent, and preexisting medical conditions, as well as age. Two-way interaction terms for several combinations of injuries were also included in the regression model. The resulting Harborview Assessment for Risk of Mortality (HARM) score was then applied to an independent test data set and compared with Trauma and Injury Severity Score (TRISS) probability of survival and ICD-9-CM Injury Severity Score (ICISS) for ability to predict mortality using the area under the receiver operator characteristic curve. Results: The HARM score was based on analysis of 16,042 records (design set). When applied to an independent validation set of 15,957 records, the area under the receiver operator characteristic curve (AUC) for HARM was 0.9592. This represented significantly better discrimination than both TRISS probability of survival (AUC = 0.9473, p = 0.005) and ICISS (AUC = 0.9402, p = 0.001). HARM also had a better calibration (Hosmer-Lemeshow statistic [HL] = 19.74) than TRISS (HL = 55.71) and ICISS (HL = 709.19). Physiologic data were incomplete for 6,124 records (38%) of the validation set; TRISS could not be calculated at all for these records. Conclusion: The HARM score is an effective tool for predicting probability of in-hospital mortality for trauma patients. It outperforms both the TRISS and ICD-9-CM Injury Severity Score (ICISS) methodologies with respect to both discrimination and calibration, using information that is readily available from hospital discharge coding, and without requiring emergency department physiologic data.","author":[{"dropping-particle":"Al","family":"West","given":"T.","non-dropping-particle":"","parse-names":false,"suffix":""},{"dropping-particle":"","family":"Rivara","given":"Frederick P.","non-dropping-particle":"","parse-names":false,"suffix":""},{"dropping-particle":"","family":"Cummings","given":"Peter","non-dropping-particle":"","parse-names":false,"suffix":""},{"dropping-particle":"","family":"Jurkovich","given":"Gregory J.","non-dropping-particle":"","parse-names":false,"suffix":""},{"dropping-particle":"V.","family":"Maier","given":"Ronald","non-dropping-particle":"","parse-names":false,"suffix":""}],"container-title":"Journal of Trauma - Injury, Infection and Critical Care","id":"ITEM-7","issue":"3","issued":{"date-parts":[["2000"]]},"page":"530-541","title":"Harborview assessment for risk of mortality: An improved measure of injury severity on the basis of ICD-9-CM","type":"article-journal","volume":"49"},"uris":["http://www.mendeley.com/documents/?uuid=d24498b1-8499-4a63-95af-5612bb20f842"]},{"id":"ITEM-8","itemData":{"DOI":"10.1111/j.1553-2712.2008.00105.x","ISSN":"10696563","abstract":"Objectives: Owing to the large number of injury International Classification of Disease-9 revision (ICD-9) codes, it is not feasible to use standard regression methods to estimate the independent risk of death for each injury code. Bayesian logistic regression is a method that can select among a large numbers of predictors without loss of model performance. The purpose of this study was to develop a model for predicting in-hospital trauma deaths based on this method and to compare its performance with the ICD-9-based Injury Severity Score (ICISS). Methods: The authors used Bayesian logistic regression to train and test models for predicting mortality based on injury ICD-9 codes (2,210 codes) and injury codes with two-way interactions (243,037 codes and interactions) using data from the National Trauma Data Bank (NTDB). They evaluated discrimination using area under the receiver operating curve (AUC) and calibration with the Hosmer-Lemeshow (HL) h-statistic. The authors compared performance of these models with one developed using ICISS. Results: The discrimination of a model developed using individual ICD-9 codes was similar to that of a model developed using individual codes and their interactions (AUC = 0.888 vs. 0.892). Inclusion of injury interactions, however, improved model calibration (HL h-statistic = 2,737 vs. 1,347). A model based on ICISS had similar discrimination (AUC = .855) but showed worse calibration (HL h-statistic = 45,237) than those based on regression. Conclusions: A model that incorporates injury interactions had better predictive performance than one based only on individual injuries. A regression approach to predicting injury mortality based on injury ICD-9 codes yields models with better predictive performance than ICISS. © 2008 by the Society for Academic Emergency Medicine.","author":[{"dropping-particle":"","family":"Burd","given":"Randall S.","non-dropping-particle":"","parse-names":false,"suffix":""},{"dropping-particle":"","family":"Ouyang","given":"Ming","non-dropping-particle":"","parse-names":false,"suffix":""},{"dropping-particle":"","family":"Madigan","given":"David","non-dropping-particle":"","parse-names":false,"suffix":""}],"container-title":"Academic Emergency Medicine","id":"ITEM-8","issue":"5","issued":{"date-parts":[["2008"]]},"page":"466-475","title":"Bayesian logistic injury severity score: A method for predicting mortality using international classification of disease-9 codes","type":"article-journal","volume":"15"},"uris":["http://www.mendeley.com/documents/?uuid=6a99d6bb-0380-4253-8c6f-ec71ed234807"]},{"id":"ITEM-9","itemData":{"DOI":"10.1097/SLA.0b013e3181a38f28","ISSN":"00034932","abstract":"Objective: To develop and validate a new ICD-9 injury model that uses regression modeling, as opposed to a simple ratio measurement, to estimate empiric injury severities for each of the injuries in the ICD-9-CM lexicon. BACKGROUND:: The American College of Surgeons now requires International Classification of diseases ninth Edition (ICD-9-CM) codes for injury coding in the National Trauma Databank. International Classification of diseases ninth Edition Injury Severity Score (ICISS) is the best-known risk-adjustment model when injuries are recorded using ICD-9-CM coding, and would likely be used to risk-adjust outcome measures for hospital trauma report cards. ICISS, however, has been criticized for its poor calibration. METHODS:: We developed and validated a new ICD-9 injury model using data on 749,374 patients admitted to 359 hospitals in the National Trauma Databank (version 7.0). Empiric measures of injury severity for each of the trauma ICD-9-CM codes were estimated using a regression-based approach, and then used as the basis for a new Trauma Mortality Prediction Model (TMPM-ICD9). ICISS and the Single-Worst Injury (SWI) model were also re-estimated. The performance of each of these models was compared using the area under the receiver operating characteristic (ROC), the Hosmer-Lemeshow statistic, and the Akaike information criterion statistic. RESULTS:: TMPM-ICD9 exhibits significantly better discrimination (ROCTMPM = 0.880 [0.876-0.883]; ROCICISS = 0.850 [0.846-0.855]; ROCSWI = 0.862 [0.858-0.867]) and calibration (HLTMPM = 29.3 [12.1-44.1]; HLICISS = 231 [176-279]; HLSWI = 462 [380-548]) compared with both ICISS and the Single Worst Injury model. All models were improved with the addition of age, gender, and mechanism of injury, but TMPM-ICD9 continued to demonstrate superior model performance. CONCLUSIONS:: Because TMPM-ICD9 uniformly out-performs ICISS and the SWI model, it should be used in preference to ICISS for risk-adjusting trauma outcomes when injuries are recorded using ICD9-CM codes. Copyright © 2009 by Lippincott Williams &amp; Wilkins.","author":[{"dropping-particle":"","family":"Glance","given":"Laurent G.","non-dropping-particle":"","parse-names":false,"suffix":""},{"dropping-particle":"","family":"Osler","given":"Turner M.","non-dropping-particle":"","parse-names":false,"suffix":""},{"dropping-particle":"","family":"Mukamel","given":"Dana B.","non-dropping-particle":"","parse-names":false,"suffix":""},{"dropping-particle":"","family":"Meredith","given":"Wayne","non-dropping-particle":"","parse-names":false,"suffix":""},{"dropping-particle":"","family":"Wagner","given":"Jacob","non-dropping-particle":"","parse-names":false,"suffix":""},{"dropping-particle":"","family":"Dick","given":"Andrew W.","non-dropping-particle":"","parse-names":false,"suffix":""}],"container-title":"Annals of Surgery","id":"ITEM-9","issue":"6","issued":{"date-parts":[["2009"]]},"page":"1032-1039","title":"TMPM-ICD9: A trauma mortality prediction model based on ICD-9-CM codes","type":"article-journal","volume":"249"},"uris":["http://www.mendeley.com/documents/?uuid=4425ef36-88fc-47e4-aa29-3ee30a7340f3"]},{"id":"ITEM-10","itemData":{"DOI":"10.1007/s00068-003-1277-5","ISSN":"14390590","abstract":"Background: The public health significance of injuries that occur in developing countries is now recognized. In 1996, as part of the injury surveillance registry in Kampala, Uganda, a new score, the Kampala Trauma Score (KTS) was instituted. The KTS, developed in light of the limited resource base of sub-Saharan Africa, is a simplified composite of the Revised Trauma Score (RTS) and the Injury Severity Score (ISS) and closely resembles the Trauma Score and Injury Severity Score (TRISS). Patients and Methods: The KTS was applied retrospectively to a cohort of prospectively accrued urban trauma patients with the RTS, ISS and TRISS calculated. Using ROC (receiver operating characteristics) analysis, logistic regression models and sensitivity and specificity cutoff analysis, the KTS was compared to these three scores. Results: Using logistic regression models and areas under the ROC curve, the RTS proved a more robust predictor of death at 2 weeks in comparison to the KTS. However, differences in screening performance were marginal (areas under the ROC curves were 87% for the RTS and 84% for the KTS) with statistical significance only reached for an improved specificity (67% vs. 47%; p &lt; 0.001), at a fixed sensitivity of 90%. In addition, the KTS predicted hospitalization at 2 weeks more accurately. Conclusion: The KTS statistically performs comparably to the RTS and ISS alone as well as to the TRISS but has the added advantage of utility. Therefore, the KTS has potential as a triage tool in resource-poor and similar health care settings.","author":[{"dropping-particle":"","family":"MacLeod","given":"Jana B.A.","non-dropping-particle":"","parse-names":false,"suffix":""},{"dropping-particle":"","family":"Kobusingye","given":"Olive","non-dropping-particle":"","parse-names":false,"suffix":""},{"dropping-particle":"","family":"Frost","given":"Chris","non-dropping-particle":"","parse-names":false,"suffix":""},{"dropping-particle":"","family":"Lett","given":"Ron","non-dropping-particle":"","parse-names":false,"suffix":""},{"dropping-particle":"","family":"Kirya","given":"Fred","non-dropping-particle":"","parse-names":false,"suffix":""},{"dropping-particle":"","family":"Shulman","given":"Caroline","non-dropping-particle":"","parse-names":false,"suffix":""}],"container-title":"European Journal of Trauma","id":"ITEM-10","issue":"6","issued":{"date-parts":[["2003"]]},"page":"392-398","title":"A Comparison of the Kampala Trauma Score (KTS) with the Revised Trauma Score (RTS), Injury Severity Score (ISS) and the TRISS Method in a Ugandan Trauma Registry: Is Equal Performance Achieved with Fewer Resources?","type":"article-journal","volume":"29"},"uris":["http://www.mendeley.com/documents/?uuid=545354a7-bb6c-452f-a6d1-73a4ea439e81"]},{"id":"ITEM-11","itemData":{"DOI":"10.1186/cc10348","ISSN":"1364-8535","PMID":"21831280","abstract":"INTRODUCTION Our aim in this study was to assess whether the new Glasgow Coma Scale, Age, and Systolic Blood Pressure (GAP) scoring system, which is a modification of the Mechanism, Glasgow Coma Scale, Age, and Arterial Pressure (MGAP) scoring system, better predicts in-hospital mortality and can be applied more easily than previous trauma scores among trauma patients in the emergency department (ED). METHODS This multicenter, prospective, observational study was conducted to analyze readily available variables in the ED, which are associated with mortality rates among trauma patients. The data used in this study were derived from the Japan Trauma Data Bank (JTDB), which consists of 114 major emergency hospitals in Japan. A total of 35,732 trauma patients in the JTDB from 2004 to 2009 who were 15 years of age or older were eligible for inclusion in the study. Of these patients, 27,154 (76%) with complete sets of important data (patient age, Glasgow Coma Scale (GCS) score, systolic blood pressure (SBP), respiratory rate and Injury Severity Score (ISS)) were included in our analysis. We calculated weight for the predictors of the GAP scores on the basis of the records of 13,463 trauma patients in a derivation data set determined by using logistic regression. Scores derived from four existing scoring systems (Revised Trauma Score, Triage Revised Trauma Score, Trauma and Injury Severity Score and MGAP score) were calibrated using logistic regression models that fit in the derivation set. The GAP scoring system was compared to the calibrated scoring systems with data from a total of 13,691 patients in a validation data set using c-statistics and reclassification tables with three defined risk groups based on a previous publication: low risk (mortality &lt; 5%), intermediate risk, and high risk (mortality &gt; 50%). RESULTS Calculated GAP scores involved GCS score (from three to fifteen points), patient age &lt; 60 years (three points) and SBP (&gt; 120 mmHg, six points; 60 to 120 mmHg, four points). The c-statistics for the GAP scores (0.933 for long-term mortality and 0.965 for short-term mortality) were better than or comparable to the trauma scores calculated using other scales. Compared with existing instruments, our reclassification tables show that the GAP scoring system reclassified all patients except one in the correct direction. In most cases, the observed incidence of death in patients who were reclassified matched what would have been predicted by the GAP sc…","author":[{"dropping-particle":"","family":"Kondo","given":"Yutaka","non-dropping-particle":"","parse-names":false,"suffix":""},{"dropping-particle":"","family":"Abe","given":"Toshikazu","non-dropping-particle":"","parse-names":false,"suffix":""},{"dropping-particle":"","family":"Kohshi","given":"Kiyotaka","non-dropping-particle":"","parse-names":false,"suffix":""},{"dropping-particle":"","family":"Tokuda","given":"Yasuharu","non-dropping-particle":"","parse-names":false,"suffix":""},{"dropping-particle":"","family":"Cook","given":"E Francis","non-dropping-particle":"","parse-names":false,"suffix":""},{"dropping-particle":"","family":"Kukita","given":"Ichiro","non-dropping-particle":"","parse-names":false,"suffix":""}],"container-title":"Critical Care","id":"ITEM-11","issue":"4","issued":{"date-parts":[["2011","8","10"]]},"page":"R191","title":"Revised trauma scoring system to predict in-hospital mortality in the emergency department: Glasgow Coma Scale, Age, and Systolic Blood Pressure score","type":"article-journal","volume":"15"},"uris":["http://www.mendeley.com/documents/?uuid=238f3f0d-702b-39df-9941-5aae70299a9b"]}],"mendeley":{"formattedCitation":"(18–28)","plainTextFormattedCitation":"(18–28)","previouslyFormattedCitation":"(18–28)"},"properties":{"noteIndex":0},"schema":"https://github.com/citation-style-language/schema/raw/master/csl-citation.json"}</w:instrText>
      </w:r>
      <w:r w:rsidR="00B4270B">
        <w:rPr>
          <w:lang w:val="en-US"/>
        </w:rPr>
        <w:fldChar w:fldCharType="separate"/>
      </w:r>
      <w:r w:rsidR="00FB55F0" w:rsidRPr="00FB55F0">
        <w:rPr>
          <w:noProof/>
          <w:lang w:val="en-US"/>
        </w:rPr>
        <w:t>(18–28)</w:t>
      </w:r>
      <w:r w:rsidR="00B4270B">
        <w:rPr>
          <w:lang w:val="en-US"/>
        </w:rPr>
        <w:fldChar w:fldCharType="end"/>
      </w:r>
      <w:r w:rsidR="00794F36" w:rsidRPr="00794F36">
        <w:rPr>
          <w:lang w:val="en-US"/>
        </w:rPr>
        <w:t xml:space="preserve">. </w:t>
      </w:r>
    </w:p>
    <w:p w14:paraId="090CF188" w14:textId="77777777" w:rsidR="00C658C4" w:rsidRDefault="00C658C4" w:rsidP="00C658C4">
      <w:pPr>
        <w:spacing w:after="0"/>
        <w:jc w:val="both"/>
        <w:rPr>
          <w:lang w:val="en-US"/>
        </w:rPr>
      </w:pPr>
    </w:p>
    <w:p w14:paraId="177933B3" w14:textId="77777777" w:rsidR="00B2637D" w:rsidRDefault="00AD64C5" w:rsidP="00052934">
      <w:pPr>
        <w:spacing w:after="0"/>
        <w:jc w:val="both"/>
        <w:rPr>
          <w:ins w:id="9" w:author="Martin Gerdin Wärnberg" w:date="2019-11-11T11:33:00Z"/>
          <w:lang w:val="en-US"/>
        </w:rPr>
      </w:pPr>
      <w:r>
        <w:rPr>
          <w:lang w:val="en-US"/>
        </w:rPr>
        <w:t>The most</w:t>
      </w:r>
      <w:r w:rsidR="00084736">
        <w:rPr>
          <w:lang w:val="en-US"/>
        </w:rPr>
        <w:t xml:space="preserve"> widely used </w:t>
      </w:r>
      <w:r w:rsidR="00E80FA3">
        <w:rPr>
          <w:lang w:val="en-US"/>
        </w:rPr>
        <w:t>trauma severity</w:t>
      </w:r>
      <w:r w:rsidR="00D55D5F">
        <w:rPr>
          <w:lang w:val="en-US"/>
        </w:rPr>
        <w:t xml:space="preserve"> </w:t>
      </w:r>
      <w:commentRangeStart w:id="10"/>
      <w:r w:rsidR="00E80FA3">
        <w:rPr>
          <w:lang w:val="en-US"/>
        </w:rPr>
        <w:t xml:space="preserve">scoring system </w:t>
      </w:r>
      <w:commentRangeEnd w:id="10"/>
      <w:r w:rsidR="00133C09">
        <w:rPr>
          <w:rStyle w:val="CommentReference"/>
        </w:rPr>
        <w:commentReference w:id="10"/>
      </w:r>
      <w:r w:rsidR="00084736">
        <w:rPr>
          <w:lang w:val="en-US"/>
        </w:rPr>
        <w:t xml:space="preserve">is the </w:t>
      </w:r>
      <w:r w:rsidR="00084736">
        <w:t>Trauma and Injury Severity Score (TRISS</w:t>
      </w:r>
      <w:r w:rsidR="00B4270B">
        <w:t>)</w:t>
      </w:r>
      <w:r>
        <w:t xml:space="preserve"> </w:t>
      </w:r>
      <w:r>
        <w:fldChar w:fldCharType="begin" w:fldLock="1"/>
      </w:r>
      <w:r w:rsidR="00382791">
        <w:instrText>ADDIN CSL_CITATION {"citationItems":[{"id":"ITEM-1","itemData":{"DOI":"10.1197/j.aem.2003.08.019","ISSN":"10696563","abstract":"The Trauma and Injury Severity Scoring (TRISS) system was developed in the 1980s to improve the prediction of patient outcomes following trauma through the use of physiological and anatomical criteria. The TRISS is used for a number of purposes, including quantifying the severity of injury of a patient population, calculating the probability of survival of patients for identification of cases for peer review, and comparing the death or survival rates of different populations/hospitals. Despite the advancements in trauma care, improved statistical techniques, and the identification of numerous limitations of TRISS, it continues to be the most commonly used tool for judging hospital performance and monitoring trauma death rates. This article critically evaluates the development, structure, and practical use of TRISS to determine its value in the current trauma environment. Limitations of TRISS are discussed and suggestions are made for the future development of trauma prediction tools.","author":[{"dropping-particle":"","family":"Gabbe","given":"Belinda J.","non-dropping-particle":"","parse-names":false,"suffix":""},{"dropping-particle":"","family":"Cameron","given":"Peter A.","non-dropping-particle":"","parse-names":false,"suffix":""},{"dropping-particle":"","family":"Wolfe","given":"Rory","non-dropping-particle":"","parse-names":false,"suffix":""}],"container-title":"Academic Emergency Medicine","id":"ITEM-1","issue":"2","issued":{"date-parts":[["2004"]]},"page":"181-186","title":"TRISS: Does It Get Better than This?","type":"article-journal","volume":"11"},"uris":["http://www.mendeley.com/documents/?uuid=bbf8090e-daec-430d-a657-22cee5230238"]}],"mendeley":{"formattedCitation":"(29)","plainTextFormattedCitation":"(29)","previouslyFormattedCitation":"(29)"},"properties":{"noteIndex":0},"schema":"https://github.com/citation-style-language/schema/raw/master/csl-citation.json"}</w:instrText>
      </w:r>
      <w:r>
        <w:fldChar w:fldCharType="separate"/>
      </w:r>
      <w:r w:rsidR="00FB55F0" w:rsidRPr="00FB55F0">
        <w:rPr>
          <w:noProof/>
        </w:rPr>
        <w:t>(29)</w:t>
      </w:r>
      <w:r>
        <w:fldChar w:fldCharType="end"/>
      </w:r>
      <w:r w:rsidR="00B4270B">
        <w:t xml:space="preserve">. </w:t>
      </w:r>
      <w:ins w:id="11" w:author="Martin Gerdin Wärnberg" w:date="2019-11-11T11:32:00Z">
        <w:r w:rsidR="00133C09">
          <w:t>This model was d</w:t>
        </w:r>
      </w:ins>
      <w:del w:id="12" w:author="Martin Gerdin Wärnberg" w:date="2019-11-11T11:32:00Z">
        <w:r w:rsidDel="00133C09">
          <w:delText>D</w:delText>
        </w:r>
      </w:del>
      <w:r w:rsidR="00B4270B" w:rsidRPr="00B4270B">
        <w:t>eveloped using a large population sample from the United States and Canada</w:t>
      </w:r>
      <w:r>
        <w:t>,</w:t>
      </w:r>
      <w:ins w:id="13" w:author="Martin Gerdin Wärnberg" w:date="2019-11-11T11:32:00Z">
        <w:r w:rsidR="00133C09">
          <w:t xml:space="preserve"> and </w:t>
        </w:r>
      </w:ins>
      <w:del w:id="14" w:author="Martin Gerdin Wärnberg" w:date="2019-11-11T11:32:00Z">
        <w:r w:rsidDel="00133C09">
          <w:delText xml:space="preserve"> </w:delText>
        </w:r>
      </w:del>
      <w:r>
        <w:t>it</w:t>
      </w:r>
      <w:r w:rsidR="00B4270B" w:rsidRPr="00B4270B">
        <w:t xml:space="preserve"> predicts </w:t>
      </w:r>
      <w:commentRangeStart w:id="15"/>
      <w:r w:rsidR="00B4270B" w:rsidRPr="00B4270B">
        <w:t>patient survival</w:t>
      </w:r>
      <w:commentRangeEnd w:id="15"/>
      <w:r w:rsidR="00133C09">
        <w:rPr>
          <w:rStyle w:val="CommentReference"/>
        </w:rPr>
        <w:commentReference w:id="15"/>
      </w:r>
      <w:r w:rsidR="00B4270B" w:rsidRPr="00B4270B">
        <w:t xml:space="preserve"> using </w:t>
      </w:r>
      <w:r w:rsidR="00B4270B">
        <w:t xml:space="preserve">age, </w:t>
      </w:r>
      <w:r w:rsidR="00B4270B" w:rsidRPr="00B4270B">
        <w:t xml:space="preserve">physiological status, anatomical severity of the injury, </w:t>
      </w:r>
      <w:r w:rsidR="00B4270B">
        <w:t xml:space="preserve">and </w:t>
      </w:r>
      <w:r w:rsidR="00B4270B" w:rsidRPr="00B4270B">
        <w:t>the nature of the injury</w:t>
      </w:r>
      <w:r w:rsidR="00B4270B">
        <w:t xml:space="preserve"> </w:t>
      </w:r>
      <w:r w:rsidR="00A668B5">
        <w:fldChar w:fldCharType="begin" w:fldLock="1"/>
      </w:r>
      <w:r w:rsidR="00382791">
        <w:instrText>ADDIN CSL_CITATION {"citationItems":[{"id":"ITEM-1","itemData":{"ISSN":"0022-5282","PMID":"3106646","abstract":"Evaluation of trauma care must be an integral part of any system designed for care of seriously injured patients. However, outcome review should offer comparability to national standards or norms. The TRISS method offers a standard approach for evaluating outcome of trauma care. Anatomic, physiologic, and age characteristics are used to quantify probability of survival as related to severity of injury. TRISS offers a means of case identification for quality assurance review on a local basis, as well as a means of comparison of outcome for different populations of trauma patients. Methods for calculating statistics associated with TRISS are presented. The Z and M statistics are explained with the nonstatistician in mind. We feel this article is a source for those interested in developing or upgrading trauma care evaluation.","author":[{"dropping-particle":"","family":"Boyd","given":"C R","non-dropping-particle":"","parse-names":false,"suffix":""},{"dropping-particle":"","family":"Tolson","given":"M A","non-dropping-particle":"","parse-names":false,"suffix":""},{"dropping-particle":"","family":"Copes","given":"W S","non-dropping-particle":"","parse-names":false,"suffix":""}],"container-title":"The Journal of trauma","id":"ITEM-1","issue":"4","issued":{"date-parts":[["1987"]]},"page":"370-8","title":"Evaluating trauma care: the TRISS method. Trauma Score and the Injury Severity Score.","type":"article","volume":"27"},"uris":["http://www.mendeley.com/documents/?uuid=5b964304-247a-4a2a-ba65-4b4114c7ef02"]},{"id":"ITEM-2","itemData":{"DOI":"10.1097/00005373-199011000-00008","ISSN":"15298809","PMID":"2231804","abstract":"The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(21,30)","plainTextFormattedCitation":"(21,30)","previouslyFormattedCitation":"(21,30)"},"properties":{"noteIndex":0},"schema":"https://github.com/citation-style-language/schema/raw/master/csl-citation.json"}</w:instrText>
      </w:r>
      <w:r w:rsidR="00A668B5">
        <w:fldChar w:fldCharType="separate"/>
      </w:r>
      <w:r w:rsidR="00FB55F0" w:rsidRPr="00FB55F0">
        <w:rPr>
          <w:noProof/>
        </w:rPr>
        <w:t>(21,30)</w:t>
      </w:r>
      <w:r w:rsidR="00A668B5">
        <w:fldChar w:fldCharType="end"/>
      </w:r>
      <w:r w:rsidR="00084736">
        <w:t xml:space="preserve">. </w:t>
      </w:r>
      <w:r w:rsidR="00B4270B">
        <w:t>Despite</w:t>
      </w:r>
      <w:r w:rsidR="00EF7B26">
        <w:rPr>
          <w:lang w:val="en-US"/>
        </w:rPr>
        <w:t xml:space="preserve"> </w:t>
      </w:r>
      <w:r w:rsidR="00B4270B">
        <w:rPr>
          <w:lang w:val="en-US"/>
        </w:rPr>
        <w:t>subsequent revisions</w:t>
      </w:r>
      <w:r w:rsidR="008D1ACC">
        <w:rPr>
          <w:lang w:val="en-US"/>
        </w:rPr>
        <w:t xml:space="preserve"> </w:t>
      </w:r>
      <w:r w:rsidR="006B5D4A">
        <w:rPr>
          <w:lang w:val="en-US"/>
        </w:rPr>
        <w:t xml:space="preserve">and additions </w:t>
      </w:r>
      <w:r w:rsidR="006B5D4A">
        <w:rPr>
          <w:lang w:val="en-US"/>
        </w:rPr>
        <w:fldChar w:fldCharType="begin" w:fldLock="1"/>
      </w:r>
      <w:r w:rsidR="00382791">
        <w:rPr>
          <w:lang w:val="en-US"/>
        </w:rPr>
        <w:instrText>ADDIN CSL_CITATION {"citationItems":[{"id":"ITEM-1","itemData":{"DOI":"10.1186/s13017-018-0171-8","ISSN":"17497922","abstract":"Background: The objective of this study is to propose three new adjustments to the Trauma and Injury Severity Score (TRISS) equation and compare their performances with the original TRISS as well as this index with coefficients adjusted for the study population. Methods: This multicenter, retrospective study evaluated trauma victims admitted to two hospitals in São Paulo-Brazil and San Diego-EUA between January 1st, 2006, and December 31st, 2010. The proposed models included a New Trauma and Injury Severity Score (NTRISS)-like model that included Best Motor Response (BMR), systolic blood pressure (SBP), New Injury Severity Score (NISS), and age variables; a TRISS peripheral oxygen saturation (SpO2) model that included Glasgow Coma Scale (GCS), SBP, SpO2, Injury Severity Score, and age variables; and a NTRISS-like SpO2 model that included BMR, SBP, SpO2, NISS, and age variables. All equations were adjusted for blunt and penetrating trauma coefficients. The model coefficients were established by logistic regression analysis. Receiver operating characteristic (ROC) curve analysis was used to evaluate the performance of the models. Results: The original TRISS (area under the curve (AUC) = 0.90), TRISS with adjusted coefficients (AUC = 0.89), and the new proposals (NTRISS-like, TRISS SpO2, and NTRISS-like SpO2) showed no difference in performance (AUC = 0.89, 0.89, and 0.90, respectively). Conclusions: The new models demonstrated good accuracy and similar performance to the original TRISS and TRISS adjusted for coefficients in the study population; therefore, the new proposals may be useful for the assessments of quality of care in trauma patients using variables that are routinely measured and recorded.","author":[{"dropping-particle":"","family":"Domingues","given":"Cristiane de Alencar","non-dropping-particle":"","parse-names":false,"suffix":""},{"dropping-particle":"","family":"Coimbra","given":"Raul","non-dropping-particle":"","parse-names":false,"suffix":""},{"dropping-particle":"","family":"Poggetti","given":"Renato Sérgio","non-dropping-particle":"","parse-names":false,"suffix":""},{"dropping-particle":"","family":"Nogueira","given":"Lilia de Souza","non-dropping-particle":"","parse-names":false,"suffix":""},{"dropping-particle":"","family":"Sousa","given":"Regina Marcia Cardoso","non-dropping-particle":"de","parse-names":false,"suffix":""}],"container-title":"World Journal of Emergency Surgery","id":"ITEM-1","issue":"1","issued":{"date-parts":[["2018"]]},"page":"1-6","publisher":"World Journal of Emergency Surgery","title":"New Trauma and Injury Severity Score (TRISS) adjustments for survival prediction","type":"article-journal","volume":"13"},"uris":["http://www.mendeley.com/documents/?uuid=3a45f26d-c7da-4602-8450-c05d0a95cd63"]},{"id":"ITEM-2","itemData":{"DOI":"10.1097/TA.0b013e3181d3223b","ISSN":"00225282","abstract":"BACKGROUND: Currently used Trauma and Injury Severity Score (TRISS) coefficients, which measure probability of survival (PS), were derived from the Major Trauma Outcome Study (MTOS) in 1995 and are now unlikely to be optimal. This study aims to estimate new TRISS coefficients using a contemporary database of injured patients presenting to emergency departments in the United States; and to compare these against the MTOS coefficients. METHODS:: Data were obtained from the National Trauma Data Bank (NTDB) and the NTDB National Sample Project (NSP). TRISS coefficients were estimated using logistic regression. Separate coefficients were derived from complete case and multistage multiple imputation analyses for each NTDB and NSP dataset. Associated PS over Injury Severity Score values were graphed and compared by age (adult ≥ 15 years; pediatric &lt;15 years) and injury mechanism (blunt; penetrating) groups. Area under the Receiver Operating Characteristic curves was used to assess coefficients' predictive performance. RESULTS:: Overall 1,072,033 NTDB and 1,278,563 weighted NSP injury events were included, compared with 23,177 used in the original MTOS analyses. Large differences were seen between results from complete case and imputed analyses. For blunt mechanism and adult penetrating mechanism injuries, there were similarities between coefficients estimated on imputed samples, and marked divergences between associated PS estimates and those from the MTOS. However, negligible differences existed between area under the receiver operating characteristic curves estimates because the overwhelming majority of patients had minor trauma and survived. For pediatric penetrating mechanism injuries, variability in coefficients was large and PS estimates unreliable. CONCLUSIONS:: Imputed NTDB coefficients are recommended as the TRISS coefficients 2009 revision for blunt mechanism and adult penetrating mechanism injuries. Coefficients for pediatric penetrating mechanism injuries could not be reliably estimated. Copyright © 2010 by Lippincott Williams &amp; Wilkins.","author":[{"dropping-particle":"","family":"Schluter","given":"Philip J.","non-dropping-particle":"","parse-names":false,"suffix":""},{"dropping-particle":"","family":"Nathens","given":"Avery","non-dropping-particle":"","parse-names":false,"suffix":""},{"dropping-particle":"","family":"Neal","given":"Melanie L.","non-dropping-particle":"","parse-names":false,"suffix":""},{"dropping-particle":"","family":"Goble","given":"Sandra","non-dropping-particle":"","parse-names":false,"suffix":""},{"dropping-particle":"","family":"Cameron","given":"Cate M.","non-dropping-particle":"","parse-names":false,"suffix":""},{"dropping-particle":"","family":"Davey","given":"Tamzyn M.","non-dropping-particle":"","parse-names":false,"suffix":""},{"dropping-particle":"","family":"McClure","given":"Roderick J.","non-dropping-particle":"","parse-names":false,"suffix":""}],"container-title":"Journal of Trauma - Injury, Infection and Critical Care","id":"ITEM-2","issue":"4","issued":{"date-parts":[["2010"]]},"page":"761-770","title":"Trauma and Injury Severity Score (TRISS) coefficients 2009 revision","type":"article-journal","volume":"68"},"uris":["http://www.mendeley.com/documents/?uuid=6bc194e3-88a2-4b21-b5e8-126b5411b9a1"]}],"mendeley":{"formattedCitation":"(31,32)","plainTextFormattedCitation":"(31,32)","previouslyFormattedCitation":"(31,32)"},"properties":{"noteIndex":0},"schema":"https://github.com/citation-style-language/schema/raw/master/csl-citation.json"}</w:instrText>
      </w:r>
      <w:r w:rsidR="006B5D4A">
        <w:rPr>
          <w:lang w:val="en-US"/>
        </w:rPr>
        <w:fldChar w:fldCharType="separate"/>
      </w:r>
      <w:r w:rsidR="00FB55F0" w:rsidRPr="00FB55F0">
        <w:rPr>
          <w:noProof/>
          <w:lang w:val="en-US"/>
        </w:rPr>
        <w:t>(31,32)</w:t>
      </w:r>
      <w:r w:rsidR="006B5D4A">
        <w:rPr>
          <w:lang w:val="en-US"/>
        </w:rPr>
        <w:fldChar w:fldCharType="end"/>
      </w:r>
      <w:r w:rsidR="006B5D4A">
        <w:rPr>
          <w:lang w:val="en-US"/>
        </w:rPr>
        <w:t xml:space="preserve">, </w:t>
      </w:r>
      <w:r w:rsidR="008D1ACC">
        <w:rPr>
          <w:lang w:val="en-US"/>
        </w:rPr>
        <w:t>TRISS</w:t>
      </w:r>
      <w:r w:rsidR="006B5D4A">
        <w:rPr>
          <w:lang w:val="en-US"/>
        </w:rPr>
        <w:t xml:space="preserve"> continues to have considerable limitations. </w:t>
      </w:r>
      <w:r w:rsidR="00435F3E">
        <w:rPr>
          <w:lang w:val="en-US"/>
        </w:rPr>
        <w:t>There are m</w:t>
      </w:r>
      <w:r w:rsidR="00085B4D">
        <w:rPr>
          <w:lang w:val="en-US"/>
        </w:rPr>
        <w:t>ethodological</w:t>
      </w:r>
      <w:r w:rsidR="00435F3E">
        <w:rPr>
          <w:lang w:val="en-US"/>
        </w:rPr>
        <w:t xml:space="preserve"> issues such as the nature of </w:t>
      </w:r>
      <w:r w:rsidR="00F46091">
        <w:rPr>
          <w:lang w:val="en-US"/>
        </w:rPr>
        <w:t xml:space="preserve">the </w:t>
      </w:r>
      <w:r w:rsidR="00C02FC6">
        <w:rPr>
          <w:lang w:val="en-US"/>
        </w:rPr>
        <w:t>variables</w:t>
      </w:r>
      <w:r w:rsidR="00435F3E">
        <w:rPr>
          <w:lang w:val="en-US"/>
        </w:rPr>
        <w:t xml:space="preserve">, high propensity for misclassification, and limited validation </w:t>
      </w:r>
      <w:r w:rsidR="00054AC8">
        <w:rPr>
          <w:lang w:val="en-US"/>
        </w:rPr>
        <w:fldChar w:fldCharType="begin" w:fldLock="1"/>
      </w:r>
      <w:r w:rsidR="00382791">
        <w:rPr>
          <w:lang w:val="en-US"/>
        </w:rPr>
        <w:instrText>ADDIN CSL_CITATION {"citationItems":[{"id":"ITEM-1","itemData":{"DOI":"10.1046/j.1365-2168.1998.00610.x","ISSN":"00071323","abstract":"Background. Trauma and Injury Severity Score (TRISS) methodology has become a standard tool for evaluating the performance of trauma centres and identifying cases for critical review. Recent work has identified several limitations and questioned the validity of the methodology in certain types of trauma. Methods. The usefulness and limitations of the TRISS methodology were evaluated in an urban trauma centre. Trauma registry data of 5445 patients with major trauma were analysed with respect to 30 demographic, prehospital, injury severity and hospitalization attributes. The performance of TRISS was measured primarily by the percentage of misclassifications, including false positives and false negatives, comparing the survival status predicted by TRISS with the true status. Sensitivity, specificity, and positive and negative predictive values were also measured for subgroups defined by the 30 attributes. Logistic regression analysis was used to identify significant independent factors related to the performance of TRISS. Results. The overall misclassification rate was 4.3 per cent. However, in many subgroups of patients with severe trauma the misclassification rate was very high: 34 per cent in patients older than 54 years with Injury Severity Score (ISS) greater than 20; 29 per cent in those with fall injuries and ISS above 20; 29 per cent in patients with injuries involving four or more body areas and ISS greater than 20; 28.6 per cent in patients with injuries needing admission to the intensive care unit (ICU) and ISS greater than 20; 26.4 per cent in patients in severe distress before reaching hospital with ISS greater than 20; and 26.1 per cent in patients whose ISS score was above 20 and who had complications in hospital. Conclusion. The TRISS methodology has major limitations in many subgroups of patients, especially in severe trauma. In its present form TRISS has no useful role in major urban trauma centres. Its use should be seriously, reconsidered, if not abandoned.","author":[{"dropping-particle":"","family":"Demetriades","given":"D.","non-dropping-particle":"","parse-names":false,"suffix":""},{"dropping-particle":"","family":"Chan","given":"L. S.","non-dropping-particle":"","parse-names":false,"suffix":""},{"dropping-particle":"","family":"Velmahos","given":"G.","non-dropping-particle":"","parse-names":false,"suffix":""},{"dropping-particle":"V.","family":"Berne","given":"T.","non-dropping-particle":"","parse-names":false,"suffix":""},{"dropping-particle":"","family":"Cornwell","given":"E. E.","non-dropping-particle":"","parse-names":false,"suffix":""},{"dropping-particle":"","family":"Belzberg","given":"H.","non-dropping-particle":"","parse-names":false,"suffix":""},{"dropping-particle":"","family":"Asensio","given":"J. A.","non-dropping-particle":"","parse-names":false,"suffix":""},{"dropping-particle":"","family":"Murray","given":"J.","non-dropping-particle":"","parse-names":false,"suffix":""},{"dropping-particle":"","family":"Berne","given":"J.","non-dropping-particle":"","parse-names":false,"suffix":""},{"dropping-particle":"","family":"Shoemaker","given":"W.","non-dropping-particle":"","parse-names":false,"suffix":""}],"container-title":"British Journal of Surgery","id":"ITEM-1","issue":"3","issued":{"date-parts":[["1998"]]},"page":"379-384","title":"TRISS methodology in trauma: The need for alternatives","type":"article-journal","volume":"85"},"uris":["http://www.mendeley.com/documents/?uuid=1d3e7c61-a324-4666-8176-83c091d09894"]},{"id":"ITEM-2","itemData":{"DOI":"10.1186/1757-7241-16","abstract":"Background: In 1999, an Utstein Template for Uniform Reporting of Data following Major Trauma was published. Few papers have since been published based on that template, reflecting a lack of international consensus on its feasibility and use. The aim of the present revision was to further develop the Utstein Template, particularly with a major reduction in the number of core data variables and the addition of more precise definitions of data variables. In addition, we wanted to define a set of inclusion and exclusion criteria that will facilitate uniform comparison of trauma cases. Methods: Over a ten-month period, selected experts from major European trauma registries and organisations carried out an Utstein consensus process based on a modified nominal group technique. Results: The expert panel concluded that a New Injury Severity Score &gt; 15 should be used as a single inclusion criterion, and five exclusion criteria were also selected. Thirty-five precisely defined core data variables were agreed upon, with further division into core data for Predictive models, System Characteristic Descriptors and for Process Mapping. Conclusion: Through a structured consensus process, the Utstein Template for Uniform Reporting of Data following Major Trauma has been revised. This revision will enhance national and international comparisons of trauma systems, and will form the basis for improved prediction models in trauma care.","author":[{"dropping-particle":"","family":"Ringdal","given":"Kjetil G","non-dropping-particle":"","parse-names":false,"suffix":""},{"dropping-particle":"","family":"Coats","given":"Timothy J","non-dropping-particle":"","parse-names":false,"suffix":""},{"dropping-particle":"","family":"Lefering","given":"Rolf","non-dropping-particle":"","parse-names":false,"suffix":""},{"dropping-particle":"Di","family":"Bartolomeo","given":"Stefano","non-dropping-particle":"","parse-names":false,"suffix":""},{"dropping-particle":"","family":"Steen","given":"Petter Andreas","non-dropping-particle":"","parse-names":false,"suffix":""},{"dropping-particle":"","family":"Røise","given":"Olav","non-dropping-particle":"","parse-names":false,"suffix":""},{"dropping-particle":"","family":"Handolin","given":"Lauri","non-dropping-particle":"","parse-names":false,"suffix":""},{"dropping-particle":"","family":"Lossius","given":"Hans Morten","non-dropping-particle":"","parse-names":false,"suffix":""}],"container-title":"Scandinavian Journal of Trauma, Resuscitation and Emergency Medicine","id":"ITEM-2","issue":"167","issued":{"date-parts":[["2008"]]},"page":"1-19","title":"The Utstein template for uniform reporting of data following major trauma: A joint revision by SCANTEM, TARN, DGU-TR and RITG","type":"article-journal","volume":"16"},"uris":["http://www.mendeley.com/documents/?uuid=9824314c-6d8c-4279-90b2-53f61994ddd4"]},{"id":"ITEM-3","itemData":{"DOI":"10.1590/S0080-623420150000700020","ISSN":"00806234","abstract":"Objective: Identify studies that made adjustments to the equation of Trauma and Injury Severity Score (TRISS) and compared the discriminatory ability of both modified and original equations. Method: An integrative review of studies published between 1990 and 2014 using the following databases: LILACS, MEDLINE, PubMed and SciELO, based on searches using the term \"TRISS\". Results: 32 studies were included in this review. Of 67 adjustments to TRISS equations identified, 35 (52.2%) resulted in improved accuracy of this index in the prediction of survival probability for trauma patients. Adjustments of TRISS coefficients to study population were frequent, but did not always improve the predictive ability of the analyzed models. Replacement of physiological variables of the Revised Trauma Score (RTS) and changes in the Injury Severity Score (ISS) in the original equation presented varied performance. An alteration to the method of age inclusion in the equation, and the insertion of gender, comorbidities and trauma mechanism, presented a tendency towards improved performance of the TRISS. Conclusion: Different proposals of adjustments to the TRISS were identified in this review and indicated, in particular, RTS fragilities in the original model and the need to change the method of age inclusion in the equation to improve the predictive ability of this index.","author":[{"dropping-particle":"","family":"Domingues","given":"Cristiane De Alencar","non-dropping-particle":"","parse-names":false,"suffix":""},{"dropping-particle":"","family":"Nogueira","given":"Lilia De Souza","non-dropping-particle":"","parse-names":false,"suffix":""},{"dropping-particle":"","family":"Settervall","given":"Cristina Helena Costanti","non-dropping-particle":"","parse-names":false,"suffix":""},{"dropping-particle":"","family":"Sousa","given":"Regina Marcia Cardoso","non-dropping-particle":"De","parse-names":false,"suffix":""}],"container-title":"Revista da Escola de Enfermagem","id":"ITEM-3","issue":"SpecialIssue","issued":{"date-parts":[["2015"]]},"page":"135-143","title":"Performance of Trauma and Injury Severity Score (TRISS) adjustments: An integrative review","type":"article-journal","volume":"49"},"uris":["http://www.mendeley.com/documents/?uuid=2b19ed23-f3ec-4d02-8644-c754e71518cc"]},{"id":"ITEM-4","itemData":{"DOI":"10.1007/s00268-012-1785-8","ISSN":"03642313","abstract":"In their article regarding survival among Aisan blunt trauma victims, Kimura and colleagues have revisited the trauma and injury severity score (TRISS) and its ability to predict outcomes in the Asian setting [1]. Their research proposes an Asian model and suggests explanatory vari-ables, using uncategorized (uncoded) values as a more accurate predictor for outcomes. Studies using TRISS methodology, have demonstrated that the Asian injured population have a different distribution of the predicted survival, when compared to the large United States data set [2, 3] Using our Mumbai trauma data set (Oct 2010–Dec 2011) (Table 1), we estimated the coefficients for each of these logistic regression models and estimated the fit for each model using Akaike's Information Criterion (AIC) (Table 2). Our data set included 1,114 blunt trauma patients. However, complete data were available for only 37.4 % of patients, and missing data were handled by case-wise deletion. The better models used the actual age in years and the values of systolic blood pressure and Glasgow Coma Scale separately, as opposed to the coded (categorized) age in years and the combined revised trauma score (RTS). The Akaike Information Criterion of the model excluding respiratory rate (RR) performed only slightly worse than that with RR, hence providing a feasible alternative in settings where RR may be missing. Further, our recalcu-lated intercepts and coefficients for each model were all significant. Table 2 Akaike information criterion for each model","author":[{"dropping-particle":"","family":"Khajanchi","given":"Monty U.","non-dropping-particle":"","parse-names":false,"suffix":""},{"dropping-particle":"","family":"Kumar","given":"Vineet","non-dropping-particle":"","parse-names":false,"suffix":""},{"dropping-particle":"","family":"Gerdin","given":"Martin","non-dropping-particle":"","parse-names":false,"suffix":""},{"dropping-particle":"","family":"Roy","given":"Nobhojit","non-dropping-particle":"","parse-names":false,"suffix":""}],"container-title":"World Journal of Surgery","id":"ITEM-4","issue":"3","issued":{"date-parts":[["2013"]]},"page":"705-706","title":"Indians fit the Asian trauma model","type":"article-journal","volume":"37"},"uris":["http://www.mendeley.com/documents/?uuid=0cfd6f0c-9e1e-49f7-8e82-a7abef9e7e98"]},{"id":"ITEM-5","itemData":{"DOI":"10.1186/s13049-016-0257-9","ISBN":"1304901602","ISSN":"17577241","abstract":"Background: Assessment of trauma-system performance is important for improving the care of injured patients. The aim of the study was to compare risk-adjusted survival in two Scandinavian Level-I trauma centres. Methods: This was an observational, retrospective study of prospectively-collected trauma registry data for patients &gt;14 years from Karolinska University Hospital - Solna (KUH), Sweden, and Oslo University Hospital - Ullevål (OUH), Norway, from 2009-2011. Probability of survival (Ps) was calculated according to the Trauma and Injury Severity Score (TRISS) method. Risk-adjusted survival per patient was calculated by assigning every patient a value corresponding to gained or lost fractional life: Each survivor contributed a reward of 1-Ps and each death a penalty of -Ps. The sum of penalties and rewards, corresponding to the difference between expected and actual mortality, was compared between the centres. We present the data as excess survivors per 100 trauma patients. Results: There were 4485 admissions at KUH and 3591 at OUH. The proportion of severely injured patients was higher at OUH compared with KUH (Injury Severity Score [ISS] &gt;15: 33.9 % vs. 21.1 %, p &lt;0.001). OUH had a larger proportion of patients &gt;65 years (16.0 % vs. 13.4 %, p &lt;0.001) and greater comorbidity (ASA-PS ≥3: 14.6 % vs. 6.9 %, p &lt;0.001) compared with KUH. The frequency of helicopter transport and presence of prehospital physicians was higher at OUH compared with KUH (27.6 % vs. 15.5 % and 30.5 % vs. 3.7 %, both p &lt;0.001). Secondary admissions were 5.2-fold more common at OUH compared with KUH (p &lt;0.001). There were no differences in 30-day mortality for severely injured patients (ISS &gt;15). Risk-adjusted survival rate was higher at OUH than at KUH for primary (0.59 vs. 0.51) but lower for secondary (1.41 vs. 2.85) admissions (both p &lt;0.001). Conclusion: Adjustments for age as a continuous variable and comorbidity should be made when comparing risk-adjusted survival between hospitals, but this is not possible with the TRISS model. A survival prediction model that takes this into account may be a better choice for Scandinavian trauma populations. The current study could not rule out the influence of the system differences between the centres on risk-adjusted survival.","author":[{"dropping-particle":"","family":"Ghorbani","given":"Poya","non-dropping-particle":"","parse-names":false,"suffix":""},{"dropping-particle":"","family":"Ringdal","given":"Kjetil Gorseth","non-dropping-particle":"","parse-names":false,"suffix":""},{"dropping-particle":"","family":"Hestnes","given":"Morten","non-dropping-particle":"","parse-names":false,"suffix":""},{"dropping-particle":"","family":"Skaga","given":"Nils Oddvar","non-dropping-particle":"","parse-names":false,"suffix":""},{"dropping-particle":"","family":"Eken","given":"Torsten","non-dropping-particle":"","parse-names":false,"suffix":""},{"dropping-particle":"","family":"Ekbom","given":"Anders","non-dropping-particle":"","parse-names":false,"suffix":""},{"dropping-particle":"","family":"Strömmer","given":"Lovisa","non-dropping-particle":"","parse-names":false,"suffix":""}],"container-title":"Scandinavian Journal of Trauma, Resuscitation and Emergency Medicine","id":"ITEM-5","issue":"1","issued":{"date-parts":[["2016"]]},"page":"1-8","publisher":"Scandinavian Journal of Trauma, Resuscitation and Emergency Medicine","title":"Comparison of risk-adjusted survival in two Scandinavian Level-I trauma centres","type":"article-journal","volume":"24"},"uris":["http://www.mendeley.com/documents/?uuid=e1acf466-4578-4ebd-896d-5e4bbd5cc60b"]},{"id":"ITEM-6","itemData":{"DOI":"http://dx.doi.org/10.1186/1757-7241-19-17","ISBN":"1757-7241","ISSN":"1757-7241","PMID":"21418599","abstract":"Early identification of major trauma may contribute to timely emergency care and rapid transport to an appropriate health-care facility. Several prognostic trauma models have been developed to improve early clinical decision-making. We systematically reviewed models for the early care of trauma patients that included 2 or more predictors obtained from the evaluation of an adult trauma victim, investigated their quality and described their characteristics. We screened 4,939 records for eligibility and included 5 studies that derivate 5 prognostic models and 9 studies that validate one or more of these models in external populations. All prognostic models intended to change clinical practice, but none were tested in a randomised clinical trial. The variables and outcomes were valid, but only one model was derived in a low-income population. Systolic blood pressure and level of consciousness were applied as predictors in all models. The general impression is that the models perform well in predicting survival. However, there are many areas for improvement, including model development, handling of missing data, analysis of continuous measures, impact and practicality analysis.","author":[{"dropping-particle":"","family":"Rehn","given":"M","non-dropping-particle":"","parse-names":false,"suffix":""},{"dropping-particle":"","family":"Perel","given":"P","non-dropping-particle":"","parse-names":false,"suffix":""},{"dropping-particle":"","family":"Blackhall","given":"K","non-dropping-particle":"","parse-names":false,"suffix":""},{"dropping-particle":"","family":"Lossius","given":"H M","non-dropping-particle":"","parse-names":false,"suffix":""}],"container-title":"Scandinavian journal of trauma, resuscitation and emergency medicine","id":"ITEM-6","issue":"17","issued":{"date-parts":[["2011"]]},"page":"17","title":"Prognostic models for the early care of trauma patients: a systematic review","type":"article-journal","volume":"19"},"uris":["http://www.mendeley.com/documents/?uuid=ca043341-f286-411d-a5a8-0b392c6eb31c"]},{"id":"ITEM-7","itemData":{"DOI":"10.4103/0976-3147.193543","ISSN":"09763155","abstract":"Objectives: Prognosis of outcome after traumatic brain injury (TBI) is important in the assessment of quality of care and can help improve treatment and outcome. The aim of this study was to compare the prognostic value of relatively simple injury severity scores between each other and against a gold standard model - the IMPACT-extended (IMP-E) multivariable prognostic model. Materials and Methods: For this study, 866 patients with moderate/severe TBI from Austria were analyzed. The prognostic performances of the Glasgow coma scale (GCS), GCS motor (GCSM) score, abbreviated injury scale for the head region, Marshall computed tomographic (CT) classification, and Rotterdam CT score were compared side-by-side and against the IMP-E score. The area under the receiver operating characteristics curve (AUC) and Nagelkerke's R2 were used to assess the prognostic performance. Outcomes at the Intensive Care Unit, at hospital discharge, and at 6 months (mortality and unfavorable outcome) were used as end-points. Results: Comparing AUCs and R2s of the same model across four outcomes, only little variation was apparent. A similar pattern is observed when comparing the models between each other: Variation of AUCs &lt;±0.09 and R2s by up to ±0.17 points suggest that all scores perform similarly in predicting outcomes at various points (AUCs: 0.65-0.77; R2s: 0.09-0.27). All scores performed significantly worse than the IMP-E model (with AUC &gt; 0.83 and R2 &gt; 0.42 for all outcomes): AUCs were worse by 0.10-0.22 (P &lt; 0.05) and R2s were worse by 0.22-0.39 points. Conclusions: All tested simple scores can provide reasonably valid prognosis. However, it is confirmed that well-developed multivariable prognostic models outperform these scores significantly and should be used for prognosis in patients after TBI wherever possible.","author":[{"dropping-particle":"","family":"Majdan","given":"Marek","non-dropping-particle":"","parse-names":false,"suffix":""},{"dropping-particle":"","family":"Brazinova","given":"Alexandra","non-dropping-particle":"","parse-names":false,"suffix":""},{"dropping-particle":"","family":"Rusnak","given":"Martin","non-dropping-particle":"","parse-names":false,"suffix":""},{"dropping-particle":"","family":"Leitgeb","given":"Johannes","non-dropping-particle":"","parse-names":false,"suffix":""}],"container-title":"Journal of Neurosciences in Rural Practice","id":"ITEM-7","issue":"1","issued":{"date-parts":[["2017"]]},"page":"20-29","title":"Outcome prediction after traumatic brain injury: Comparison of the performance of routinely used severity scores and multivariable prognostic models","type":"article-journal","volume":"8"},"uris":["http://www.mendeley.com/documents/?uuid=311fe220-5516-468c-8717-914781efdae5"]},{"id":"ITEM-8","itemData":{"DOI":"10.1016/j.injury.2012.07.185","ISSN":"00201383","abstract":"Background: Trauma registry data are almost always incomplete. Multiple imputation can reduce bias in registry analyses but the ideal approach would be to improve data capture. The aim of this study was to identify, using multiple imputation, which type of patients were most likely to have incomplete data. Methods: An analysis of prospectively collected regional trauma registry data over one year was performed. Analyses were conducted following complete data estimation using multiple imputation. Variables necessary for TRISS analysis and with incomplete data were analysed. For each variable, logistic regression analyses were performed to identify predictors of missingness. A p-value of less than 0.05 was considered to be statistically significant. Results: There were 2520 cases. The variables with the greatest proportion of missing observations were respiratory rate, GCS, Qualifier (of GCS and respiratory rate) and systolic blood pressure. The Qualifier variable described whether or not the patient was intubated and mechanically ventilated at the time the first hospital GCS and respiratory rate were recorded. GCS and respiratory rate were more likely to be missing (imputed) when abnormal (unadjusted ORs: 8.6 (p &lt; 0.001) and 2.1 (p = 0.02), respectively). The most important determinant of a valid GCS or respiratory rate was the Qualifier. There was no association between whether the systolic blood pressure and Qualifier were missing (imputed) and whether they were estimated to be abnormal. Following multivariable analysis, data for all four variables were more likely to be missing when the patient died in hospital. Additional independent predictors of a missing GCS or respiratory rate were an abnormal pre-hospital GCS and severe chest injury. The Qualifier and systolic blood pressure were more likely to be missing where the patient was transferred from the primary hospital. Conclusion: The major independent predictor of missing primary hospital physiological variables was death in hospital. An abnormal GCS was more likely to be missing from the regional trauma registry dataset. Predictors of a missing GCS or respiratory rate included whether the patient was intubated, an abnormal pre-hospital GCS and severe chest injury. Augmenting resources to record the initial observations of the more severely injured patients would improve data quality. Multiple imputation can be used to inform data capture. © 2012 Elsevier Ltd. All rights reserved.","author":[{"dropping-particle":"","family":"O'Reilly","given":"Gerard M.","non-dropping-particle":"","parse-names":false,"suffix":""},{"dropping-particle":"","family":"Cameron","given":"Peter A.","non-dropping-particle":"","parse-names":false,"suffix":""},{"dropping-particle":"","family":"Jolley","given":"Damien J.","non-dropping-particle":"","parse-names":false,"suffix":""}],"container-title":"Injury","id":"ITEM-8","issue":"11","issued":{"date-parts":[["2012"]]},"page":"1917-1923","publisher":"Elsevier Ltd","title":"Which patients have missing data? An analysis of missingness in a trauma registry","type":"article-journal","volume":"43"},"uris":["http://www.mendeley.com/documents/?uuid=6f474f5c-d657-497e-a691-95daf6df1fdb"]}],"mendeley":{"formattedCitation":"(12,33–39)","plainTextFormattedCitation":"(12,33–39)","previouslyFormattedCitation":"(12,33–39)"},"properties":{"noteIndex":0},"schema":"https://github.com/citation-style-language/schema/raw/master/csl-citation.json"}</w:instrText>
      </w:r>
      <w:r w:rsidR="00054AC8">
        <w:rPr>
          <w:lang w:val="en-US"/>
        </w:rPr>
        <w:fldChar w:fldCharType="separate"/>
      </w:r>
      <w:r w:rsidR="00FB55F0" w:rsidRPr="00FB55F0">
        <w:rPr>
          <w:noProof/>
          <w:lang w:val="en-US"/>
        </w:rPr>
        <w:t>(12,33–39)</w:t>
      </w:r>
      <w:r w:rsidR="00054AC8">
        <w:rPr>
          <w:lang w:val="en-US"/>
        </w:rPr>
        <w:fldChar w:fldCharType="end"/>
      </w:r>
      <w:r w:rsidR="00435F3E">
        <w:rPr>
          <w:lang w:val="en-US"/>
        </w:rPr>
        <w:t xml:space="preserve">. </w:t>
      </w:r>
      <w:commentRangeStart w:id="16"/>
      <w:r w:rsidR="00435F3E">
        <w:rPr>
          <w:lang w:val="en-US"/>
        </w:rPr>
        <w:t xml:space="preserve">TRISS </w:t>
      </w:r>
      <w:commentRangeEnd w:id="16"/>
      <w:r w:rsidR="006C7AEE">
        <w:rPr>
          <w:rStyle w:val="CommentReference"/>
        </w:rPr>
        <w:commentReference w:id="16"/>
      </w:r>
      <w:r w:rsidR="00435F3E">
        <w:rPr>
          <w:lang w:val="en-US"/>
        </w:rPr>
        <w:t xml:space="preserve">has also been </w:t>
      </w:r>
      <w:r w:rsidR="007A2452">
        <w:rPr>
          <w:lang w:val="en-US"/>
        </w:rPr>
        <w:t>criticized</w:t>
      </w:r>
      <w:r w:rsidR="00435F3E">
        <w:rPr>
          <w:lang w:val="en-US"/>
        </w:rPr>
        <w:t xml:space="preserve"> for its</w:t>
      </w:r>
      <w:r w:rsidR="008D1ACC">
        <w:rPr>
          <w:lang w:val="en-US"/>
        </w:rPr>
        <w:t xml:space="preserve"> </w:t>
      </w:r>
      <w:r w:rsidR="00965AF8">
        <w:rPr>
          <w:lang w:val="en-US"/>
        </w:rPr>
        <w:t>poor predictions</w:t>
      </w:r>
      <w:r w:rsidR="00435F3E">
        <w:rPr>
          <w:lang w:val="en-US"/>
        </w:rPr>
        <w:t xml:space="preserve"> in </w:t>
      </w:r>
      <w:r w:rsidR="008D1ACC">
        <w:rPr>
          <w:lang w:val="en-US"/>
        </w:rPr>
        <w:t>different settings</w:t>
      </w:r>
      <w:r w:rsidR="00435F3E">
        <w:rPr>
          <w:lang w:val="en-US"/>
        </w:rPr>
        <w:t>,</w:t>
      </w:r>
      <w:r w:rsidR="008D1ACC">
        <w:rPr>
          <w:lang w:val="en-US"/>
        </w:rPr>
        <w:t xml:space="preserve"> especially </w:t>
      </w:r>
      <w:r w:rsidR="00435F3E">
        <w:rPr>
          <w:lang w:val="en-US"/>
        </w:rPr>
        <w:t xml:space="preserve">in </w:t>
      </w:r>
      <w:r w:rsidR="00696DA7">
        <w:rPr>
          <w:lang w:val="en-US"/>
        </w:rPr>
        <w:t xml:space="preserve">LMICs </w:t>
      </w:r>
      <w:r w:rsidR="0056345C">
        <w:rPr>
          <w:lang w:val="en-US"/>
        </w:rPr>
        <w:fldChar w:fldCharType="begin" w:fldLock="1"/>
      </w:r>
      <w:r w:rsidR="00382791">
        <w:rPr>
          <w:lang w:val="en-US"/>
        </w:rPr>
        <w:instrText>ADDIN CSL_CITATION {"citationItems":[{"id":"ITEM-1","itemData":{"DOI":"10.1136/emj.19.5.391","ISSN":"13510622","abstract":"Objective: To report trauma outcome from a developing country based on the Trauma and Injury Severity Scoring (TRISS) method and compare the outcome with the registry data from Major Trauma Outcome Study (MTOS). Design: Registry based audit of all trauma patients over two years. Setting: Emergency room of a teaching university hospital. Subjects: 279 injured patients meeting trauma team activation criteria including all deaths in the emergency room. Outcome measures: TRISS methodology to compare expected and observed outcome. Statistical analysis: W, M, and Z statistics and comparison with MTOS data. Results: 279 patients meeting the trauma triage criteria presented to the emergency room, 235 (84.2%) were men and 44 (15.8%) women. Blunt injury accounted for 204 (73.1%) and penetrating for 75 (26.9%) patients. Seventy two patients had injury severity score of more than 15. Only 18 (6.4%) patients were transported in an ambulance. A total of 142 (50.9%) patients were transferred from other hospitals with a mean prehospital delay of 7.1 hours. M statistic of our study subset was 0.97, indicating a good match between our patients and MTOS cohort. There were 18 deaths with only one unexpected survivor. The expected number of deaths based on MTOS dataset should have been 12. Conclusions: Present injury severity instruments using MTOS coefficients do not accurately correlate with observed survival rates in a developing country.","author":[{"dropping-particle":"","family":"Zafar","given":"Hasnain","non-dropping-particle":"","parse-names":false,"suffix":""},{"dropping-particle":"","family":"Rehmani","given":"R.","non-dropping-particle":"","parse-names":false,"suffix":""},{"dropping-particle":"","family":"Raja","given":"A. J.","non-dropping-particle":"","parse-names":false,"suffix":""},{"dropping-particle":"","family":"Ali","given":"A.","non-dropping-particle":"","parse-names":false,"suffix":""},{"dropping-particle":"","family":"Ahmed","given":"M.","non-dropping-particle":"","parse-names":false,"suffix":""}],"container-title":"Emergency Medicine Journal","id":"ITEM-1","issue":"5","issued":{"date-parts":[["2002"]]},"page":"391-394","title":"Registry based trauma outcome: Perspective of a developing country","type":"article-journal","volume":"19"},"uris":["http://www.mendeley.com/documents/?uuid=0c08b809-d496-447b-9f14-2e0045fac2da"]},{"id":"ITEM-2","itemData":{"DOI":"10.1186/1472-6947-6-38","ISSN":"14726947","abstract":"Background: Traumatic brain injury (TBI) is a leading cause of death and disability world-wide. The ability to accurately predict patient outcome after TBI has an important role in clinical practice and research. Prognostic models are statistical models that combine two or more items of patient data to predict clinical outcome. They may improve predictions in TBI patients. Multiple prognostic models for TBI have accumulated for decades but none of them is widely used in clinical practice. The objective of this systematic review is to critically assess existing prognostic models for TBI Methods: Studies that combine at least two variables to predict any outcome in patients with TBI were searched in PUBMED and EMBASE. Two reviewers independently examined titles, abstracts and assessed whether each met the pre-defined inclusion criteria. Results: A total of 53 reports including 102 models were identified. Almost half (47%) were derived from adult patients. Three quarters of the models included less than 500 patients. Most of the models (93%) were from high income countries populations. Logistic regression was the most common analytical strategy to derived models (47%). In relation to the quality of the derivation models (n:66), only 15% reported less than 10% pf loss to follow-up, 68% did not justify the rationale to include the predictors, 11% conducted an external validation and only 19% of the logistic models presented the results in a clinically user-friendly way Conclusion: Prognostic models are frequently published but they are developed from small samples of patients, their methodological quality is poor and they are rarely validated on external populations. Furthermore, they are not clinically practical as they are not presented to physicians in a user-friendly way. Finally because only a few are developed using populations from low and middle income countries, where most of trauma occurs, the generalizability to these setting is limited. © 2006 Perel et al; licensee BioMed Central Ltd.","author":[{"dropping-particle":"","family":"Perel","given":"Pablo","non-dropping-particle":"","parse-names":false,"suffix":""},{"dropping-particle":"","family":"Edwards","given":"Phil","non-dropping-particle":"","parse-names":false,"suffix":""},{"dropping-particle":"","family":"Wentz","given":"Reinhard","non-dropping-particle":"","parse-names":false,"suffix":""},{"dropping-particle":"","family":"Roberts","given":"Ian","non-dropping-particle":"","parse-names":false,"suffix":""}],"container-title":"BMC Medical Informatics and Decision Making","id":"ITEM-2","issued":{"date-parts":[["2006"]]},"page":"1-10","title":"Systematic review of prognostic models in traumatic brain injury","type":"article-journal","volume":"6"},"uris":["http://www.mendeley.com/documents/?uuid=e12c0156-d7d7-41e4-a351-4ce37c282f8b"]},{"id":"ITEM-3","itemData":{"DOI":"10.1016/j.injury.2017.07.001","ISSN":"18790267","abstract":"Introduction Low- and middle-income countries (LMICs) have a disproportionately high burden of injuries. Most injury severity measures were developed in high-income settings and there have been limited studies on their application and validity in low-resource settings. In this study, we compared the performance of seven injury severity measures: estimated Injury Severity Score (eISS), Glasgow Coma Score (GCS), Mechanism, GCS, Age, Pressure score (MGAP), GCS, Age, Pressure score (GAP), Revised Trauma Score (RTS), Trauma and Injury Severity Score (TRISS) and Kampala Trauma Score (KTS), in predicting in-hospital mortality in a multi-hospital cohort of adult patients in Kenya. Methods This study was performed using data from trauma registries implemented in four public hospitals in Kenya. Estimated ISS, MGAP, GAP, RTS, TRISS and KTS were computed according to algorithms described in the literature. All seven measures were compared for discrimination by computing area under curve (AUC) for the receiver operating characteristics (ROC), model fit information using Akaike information criterion (AIC), and model calibration curves. Sensitivity analysis was conducted to include all trauma patients during the study period who had missing information on any of the injury severity measure(s) through multiple imputations. Results A total of 16,548 patients were included in the study. Complete data analysis included 14,762 (90.2%) patients for the seven injury severity measures. TRISS (complete case AUC: 0.889, 95% CI: 0.866–0.907) and KTS (complete case AUC: 0.873, 95% CI: 0.852–0.892) demonstrated similarly better discrimination measured by AUC on in-hospital deaths overall in both complete case analysis and multiple imputations. Estimated ISS had lower AUC (0.764, 95% CI: 0.736–0.787) than some injury severity measures. Calibration plots showed eISS and RTS had lower calibration than models from other injury severity measures. Conclusions This multi-hospital study in Kenya found statistical significant higher performance of KTS and TRISS than other injury severity measures. The KTS, is however, an easier score to compute as compared to the TRISS and has stable good performance across several hospital settings and robust to missing values. It is therefore a practical and robust option for use in low-resource settings, and is applicable to settings similar to Kenya.","author":[{"dropping-particle":"","family":"Hung","given":"Yuen W.","non-dropping-particle":"","parse-names":false,"suffix":""},{"dropping-particle":"","family":"He","given":"Huan","non-dropping-particle":"","parse-names":false,"suffix":""},{"dropping-particle":"","family":"Mehmood","given":"Amber","non-dropping-particle":"","parse-names":false,"suffix":""},{"dropping-particle":"","family":"Botchey","given":"Isaac","non-dropping-particle":"","parse-names":false,"suffix":""},{"dropping-particle":"","family":"Saidi","given":"Hassan","non-dropping-particle":"","parse-names":false,"suffix":""},{"dropping-particle":"","family":"Hyder","given":"Adnan A.","non-dropping-particle":"","parse-names":false,"suffix":""},{"dropping-particle":"","family":"Bachani","given":"Abdulgafoor M.","non-dropping-particle":"","parse-names":false,"suffix":""}],"container-title":"Injury","id":"ITEM-3","issue":"10","issued":{"date-parts":[["2017"]]},"page":"2112-2118","publisher":"Elsevier Ltd","title":"Exploring injury severity measures and in-hospital mortality: A multi-hospital study in Kenya","type":"article-journal","volume":"48"},"uris":["http://www.mendeley.com/documents/?uuid=7ac9508c-2ed7-4548-aca9-6f85b69b7a6a"]},{"id":"ITEM-4","itemData":{"DOI":"10.1016/j.injury.2015.06.029","ISSN":"18790267","abstract":"Introduction Injury is a major cause of morbidity and mortality in low- and middle-income countries. Effective trauma surveillance is imperative to guide research and quality improvement interventions, so an accurate metric for quantifying injury severity is crucial. The objectives of this study are (1) to assess the feasibility of calculating five injury scoring systems - ISS (injury severity score), RTS (revised trauma score), KTS (Kampala trauma score), MGAP (mechanism, GCS (Glasgow coma score), age, pressure) and GAP (GCS, age, pressure) - with data from a trauma registry in a lower middle-income country and (2) to determine which of these scoring systems most accurately predicts in-hospital mortality in this setting. Patients and methods This is a retrospective analysis of data from an institutional trauma registry in Mumbai, India. Values for each score were calculated when sufficient data were available. Logistic regression was used to compare the correlation between each score and in-hospital mortality. Results There were sufficient data recorded to calculate ISS in 73% of patients, RTS in 35%, KTS in 35%, MGAP in 88% and GAP in 92%. ISS was the weakest predictor of in-hospital mortality, while RTS, KTS, MGAP and GAP scores all correlated well with in-hospital mortality (area under ROC (receiver operating characteristic) curve 0.69 for ISS, 0.85 for RTS, 0.86 for KTS, 0.84 for MGAP, 0.85 for GAP). Respiratory rate measurements, missing in 63% of patients, were a major barrier to calculating RTS and KTS. Conclusions Given the realities of medical practice in low- and middle-income countries, it is reasonable to modify the approach to characterising injury severity to favour simplified injury scoring systems that accurately predict in-hospital mortality despite limitations in trauma registry datasets.","author":[{"dropping-particle":"","family":"Laytin","given":"Adam D.","non-dropping-particle":"","parse-names":false,"suffix":""},{"dropping-particle":"","family":"Kumar","given":"Vineet","non-dropping-particle":"","parse-names":false,"suffix":""},{"dropping-particle":"","family":"Juillard","given":"Catherine J.","non-dropping-particle":"","parse-names":false,"suffix":""},{"dropping-particle":"","family":"Sarang","given":"Bhakti","non-dropping-particle":"","parse-names":false,"suffix":""},{"dropping-particle":"","family":"Lashoher","given":"Angela","non-dropping-particle":"","parse-names":false,"suffix":""},{"dropping-particle":"","family":"Roy","given":"Nobhojit","non-dropping-particle":"","parse-names":false,"suffix":""},{"dropping-particle":"","family":"Dicker","given":"Rochelle A.","non-dropping-particle":"","parse-names":false,"suffix":""}],"container-title":"Injury","id":"ITEM-4","issue":"12","issued":{"date-parts":[["2015"]]},"page":"2491-2497","publisher":"Elsevier Ltd","title":"Choice of injury scoring system in low- and middle-income countries: Lessons from Mumbai","type":"article-journal","volume":"46"},"uris":["http://www.mendeley.com/documents/?uuid=be086eff-6734-40ed-9651-5f3ae084e1e7"]},{"id":"ITEM-5","itemData":{"DOI":"10.1007/s00268-012-1498-z","ISBN":"1432-2323 (Electronic)\\r0364-2313 (Linking)","ISSN":"03642313","PMID":"22354490","abstract":"BACKGROUND: The objective of the present study was to identify logistic regression models with better survival prediction than the Trauma and Injury Severity Score (TRISS) method in assessing blunt trauma (BT) victims in Japan and Thailand. An additional aim was to demonstrate the feasibility of probability of survival (Ps) estimation without respiratory rate (RR) on admission, which is often missing or unreliable in Asian countries. METHODS: We used BT patient data (n = 15,524) registered in the Japan Trauma Data Bank (JTDB, 2005-2008). We also extracted data on BT patients injured in the Khon Kaen District between January 2005 and December 2008 (n = 6,411) from the Khon Kaen Hospital Trauma Registry. For logistic regression analyses, we chose the Injury Severity Score (ISS), age year (AY), Glasgow Coma Scale (GCS) score, systolic blood pressure (SBP), RR, and their coded values (c) as explanatory variables, as well as the Revised Trauma Score (RTS). We estimated parameters by the method of maximum likelihood estimation, and utilized Akaike's Information Criterion (AIC), the area under the receiver operating characteristic curve (AUROCC), and accuracy for model comparison. A model having the lower AIC is considered to be the better model. RESULTS: The AIC of the model using AY was lower than that of the model using the coded value for AY (cAY) (used by the TRISS method). The model using ISS, AY and cGCS, cSBP, and cRR instead of the RTS demonstrated the lowest AIC in both data groups. The same trend could be observed in the AUROCCs and the accuracies. In the Khon Kaen data, we found no additional reduction of the AIC in the model using the cRR variable compared to the model without cRR. CONCLUSIONS: For better prediction of Ps, the actual number of the AY should be used as an explanatory variable instead of the coded value (used by the TRISS method). The logistic regression model using the ISS, AY, and coded values of SBP, GCS, and RR estimates the best prediction. Information about RR seems to be unimportant for survival prediction in BT victims in Asian countries.","author":[{"dropping-particle":"","family":"Kimura","given":"Akio","non-dropping-particle":"","parse-names":false,"suffix":""},{"dropping-particle":"","family":"Chadbunchachai","given":"Witaya","non-dropping-particle":"","parse-names":false,"suffix":""},{"dropping-particle":"","family":"Nakahara","given":"Shinji","non-dropping-particle":"","parse-names":false,"suffix":""}],"container-title":"World Journal of Surgery","id":"ITEM-5","issue":"4","issued":{"date-parts":[["2012"]]},"page":"813-818","title":"Modification of the Trauma and Injury Severity Score (TRISS) method provides better survival prediction in Asian blunt trauma victims","type":"article-journal","volume":"36"},"uris":["http://www.mendeley.com/documents/?uuid=6eb72c8d-535a-4b77-afb4-4f96e2d4f37a"]},{"id":"ITEM-6","itemData":{"author":[{"dropping-particle":"","family":"Podang","given":"J","non-dropping-particle":"","parse-names":false,"suffix":""},{"dropping-particle":"","family":"Singhasivanon","given":"P","non-dropping-particle":"","parse-names":false,"suffix":""},{"dropping-particle":"","family":"Podhipak","given":"A","non-dropping-particle":"","parse-names":false,"suffix":""},{"dropping-particle":"","family":"Santikarn","given":"C","non-dropping-particle":"","parse-names":false,"suffix":""},{"dropping-particle":"","family":"Sarol-jr","given":"JN","non-dropping-particle":"","parse-names":false,"suffix":""},{"dropping-particle":"","family":"Ancheta","given":"CA","non-dropping-particle":"","parse-names":false,"suffix":""}],"container-title":"Southeast Asian J Trop Med Public Health","id":"ITEM-6","issue":"188-194","issued":{"date-parts":[["2004"]]},"title":"Primary Verification : Is the Triss Appropriate for Thailand ?","type":"article-journal","volume":"35"},"uris":["http://www.mendeley.com/documents/?uuid=4ecccfc6-502e-41d1-ad32-c4b51e4b2947"]},{"id":"ITEM-7","itemData":{"DOI":"10.1371/journal.pone.0105606","ISSN":"19326203","PMID":"25180494","abstract":"BACKGROUND: In India alone, more than one million people die yearly due to trauma. Identification of patients at risk of early mortality is crucial to guide clinical management and explain prognosis. Prediction models can support clinical judgement, but existing models have methodological limitations. The aim of this study was to derive a vital sign based prediction model for early mortality among adult trauma patients admitted to three public university hospitals in urban India.\\n\\nMETHODS: We conducted a prospective cohort study of adult trauma patients admitted to three urban university hospitals in India between October 2013 and January 2014. The outcome measure was mortality within 24 hours. We used logistic regression with restricted cubic splines to derive our model. We assessed model performance in terms of discrimination, calibration, and optimism.\\n\\nRESULTS: A total of 1629 patients were included. Median age was 35, 80% were males. Mortality between admission and 24 hours was 6%. Our final model included systolic blood pressure, heart rate, and Glasgow coma scale. Our model displayed good discrimination, with an area under the receiver operating characteristics curve (AUROCC) of 0.85. Predicted mortality corresponded well with observed mortality, indicating good calibration.\\n\\nCONCLUSION: This study showed that routinely recorded systolic blood pressure, heart rate, and Glasgow coma scale predicted early hospital mortality in trauma patients admitted to three public university hospitals in urban India. Our model needs to be externally validated before it can be applied in the clinical setting.","author":[{"dropping-particle":"","family":"Gerdin","given":"Martin","non-dropping-particle":"","parse-names":false,"suffix":""},{"dropping-particle":"","family":"Roy","given":"Nobhojit","non-dropping-particle":"","parse-names":false,"suffix":""},{"dropping-particle":"","family":"Khajanchi","given":"Monty","non-dropping-particle":"","parse-names":false,"suffix":""},{"dropping-particle":"","family":"Kumar","given":"Vineet","non-dropping-particle":"","parse-names":false,"suffix":""},{"dropping-particle":"","family":"Dharap","given":"Satish","non-dropping-particle":"","parse-names":false,"suffix":""},{"dropping-particle":"","family":"Felländer-Tsai","given":"Li","non-dropping-particle":"","parse-names":false,"suffix":""},{"dropping-particle":"","family":"Petzold","given":"Max","non-dropping-particle":"","parse-names":false,"suffix":""},{"dropping-particle":"","family":"Bhoi","given":"Sanjeev","non-dropping-particle":"","parse-names":false,"suffix":""},{"dropping-particle":"","family":"Lal Saha","given":"Makhan","non-dropping-particle":"","parse-names":false,"suffix":""},{"dropping-particle":"","family":"Schreeb","given":"Johan","non-dropping-particle":"Von","parse-names":false,"suffix":""}],"container-title":"PLoS ONE","id":"ITEM-7","issue":"9","issued":{"date-parts":[["2014"]]},"page":"1-7","title":"Predicting early mortality in adult trauma patients admitted to three public University Hospitals in urban India: A prospective multicentre cohort study","type":"article-journal","volume":"9"},"uris":["http://www.mendeley.com/documents/?uuid=737ea885-d743-4415-8f82-8b30d12a70dd"]},{"id":"ITEM-8","itemData":{"DOI":"10.1016/j.injury.2016.09.027","ISSN":"18790267","abstract":"Introduction In the Lower-Middle Income Country setting, we validate trauma severity scoring systems, namely Injury Severity Score (ISS), New Injury Severity Scale (NISS) score, the Kampala Trauma Score (KTS), Revised Trauma Score (RTS) score and the TRauma Injury Severity Score (TRISS) using Indian trauma patients. Patients and methods From 1 September 2013 to 28 February 2015, we conducted a prospective multi-centre observational cohort study of trauma patients in four Indian university hospitals, in three megacities, Kolkata, Mumbai and Delhi. All adult patients presenting to the casualty department with a history of injury and who were admitted to inpatient care were included. The primary outcome was in-hospital mortality within 30-days of admission. The sensitivity and specificity of each score to predict inpatient mortality within 30 days was assessed by the areas under the receiver operating characteristic curve (AUC). Model fit for the performance of individual scoring systems was accomplished by using the Akaike Information criterion (AIC). Results In a registry of 8791 adult trauma patients, we had a cohort of 7197 patients eligible for the study. 4091 (56.8%)patients had all five scores available and was the sample for a complete case analysis. Over a 30-day period, the scores (AUC) was TRISS (0.82), RTS (0.81), KTS (0.74), NISS (0.65) and ISS (0.62). RTS was the most parsimonious model with the lowest AIC score. Considering overall mortality, both physiologic scores (RTS, KTS) had better discrimination and goodness-of-fit than ISS or NISS. The ability of all Injury scores to predict early mortality (24 h) was better than late mortality (30 day). Conclusion On-admission physiological scores outperformed the more expensive anatomy-based ISS and NISS. The retrospective nature of ISS and TRISS score calculations and incomplete imaging in LMICs precludes its use in the casualty department of LMICs. They will remain useful for outcome comparison across trauma centres. Physiological scores like the RTS and KTS will be the practical score to use in casualty departments in the urban Indian setting, to predict early trauma mortality and improve triage.","author":[{"dropping-particle":"","family":"Roy","given":"Nobhojit","non-dropping-particle":"","parse-names":false,"suffix":""},{"dropping-particle":"","family":"Gerdin","given":"Martin","non-dropping-particle":"","parse-names":false,"suffix":""},{"dropping-particle":"","family":"Schneider","given":"Eric","non-dropping-particle":"","parse-names":false,"suffix":""},{"dropping-particle":"","family":"Kizhakke Veetil","given":"Deepa K.","non-dropping-particle":"","parse-names":false,"suffix":""},{"dropping-particle":"","family":"Khajanchi","given":"Monty","non-dropping-particle":"","parse-names":false,"suffix":""},{"dropping-particle":"","family":"Kumar","given":"Vineet","non-dropping-particle":"","parse-names":false,"suffix":""},{"dropping-particle":"","family":"Saha","given":"Makhal Lal","non-dropping-particle":"","parse-names":false,"suffix":""},{"dropping-particle":"","family":"Dharap","given":"Satish","non-dropping-particle":"","parse-names":false,"suffix":""},{"dropping-particle":"","family":"Gupta","given":"Amit","non-dropping-particle":"","parse-names":false,"suffix":""},{"dropping-particle":"","family":"Tomson","given":"Göran","non-dropping-particle":"","parse-names":false,"suffix":""},{"dropping-particle":"","family":"Schreeb","given":"Johan","non-dropping-particle":"von","parse-names":false,"suffix":""}],"container-title":"Injury","id":"ITEM-8","issue":"11","issued":{"date-parts":[["2016"]]},"page":"2459-2464","publisher":"Elsevier Ltd","title":"Validation of international trauma scoring systems in urban trauma centres in India","type":"article-journal","volume":"47"},"uris":["http://www.mendeley.com/documents/?uuid=3a7b1d85-8275-4600-bc10-f03bd7a1da9c"]},{"id":"ITEM-9","itemData":{"DOI":"10.1007/s12262-011-0404-5","ISSN":"09722068","abstract":"Out of the various systems used to assess the outcome of polytrauma patients, trauma and injury severity score (TRISS) is considered as the standard tool for evaluating the performance of trauma centres. The present study was carried out to evaluate the outcome of severely injured patients using the TRISS method in a developing country like India and to compare it with the major trauma outcome study (MTOS). A prospective study of 300 patients of trauma was done. Outcome assessment was done for the severely injured patients using the TRISS method. Road traffic accidents (213 cases) were the most common cause of injury. Fifty-seven (19%) cases were severely injured defined as having an injury severity score ≥16. Outcome assessment was done for these patients using the TRISS method. The predicted mortality was 15. 7%, while the observed mortality was 33. 3%. The mean revised trauma score was 6. 63 ± 1. 79 and the mean injury severity score (ISS) was 23. 7 ± 8. 17. Compared to the MTOS, the patients in the present study had more severe injuries with higher mortality. The present method of comparison of trauma care, i. e. TRISS which uses the MTOS coefficients, does not accurately predict survival of trauma patients in the developing countries as indicated by the present and other studies. There is a need for developing a national trauma registry to derive new coefficients for trauma scoring for the Indian subcontinent so that the quality of trauma care can be compared with that in the developed countries. © 2012 Association of Surgeons of India.","author":[{"dropping-particle":"","family":"Deshmukh","given":"Vikram U.","non-dropping-particle":"","parse-names":false,"suffix":""},{"dropping-particle":"","family":"Ketkar","given":"Mrunal N.","non-dropping-particle":"","parse-names":false,"suffix":""},{"dropping-particle":"","family":"Bharucha","given":"Erach K.","non-dropping-particle":"","parse-names":false,"suffix":""}],"container-title":"Indian Journal of Surgery","id":"ITEM-9","issue":"6","issued":{"date-parts":[["2012"]]},"page":"440-444","title":"Analysis of Trauma Outcome Using the TRISS Method at a Tertiary Care Centre in Pune","type":"article-journal","volume":"74"},"uris":["http://www.mendeley.com/documents/?uuid=ab034452-b5e0-4167-bfc9-54db45875c3f"]},{"id":"ITEM-10","itemData":{"DOI":"10.7860/JCDR/2015/12355.6201","ISSN":"0973709X","abstract":"Aim: The aim of the study was to assess the ability of Acute Physiology and Chronic Health Evaluation (APACHE) II scoring system and Trauma and Injury Severity Score (TRISS) method to evaluate chances of survival of orthopaedic polytrauma patients. Materials and Methods: It is a retrospective study carried out at a tertiary care teaching hospital situated in a hilly terrain. The medical records of 535 polytrauma patients admitted to ICU from January 2012 to April 2015 were examined of which only 95 were included into the study. The APACHE II scores were calculated from data at the time of admission, on day 1 after admission and on day 5. Data from casualty department was used to calculate TRISS. For each patient APACHE II and TRISS was used to calculate their probability of death. Receiver operating characteristic curve analysis was used to assess the ability of APACHE II and TRISS to predict mortality. Results: In the receiver operating characteristic curve analysis, the areas under the curve for TRISS, APACHE II on admission and APACHE II on day one of admission scoring system was 0.831, 0.706, 0.885 respectively. Sensitivity and specificity for TRISS was 83.64 and 77.50 respectively while for APACHE II score on day one of admission was 90.91 and 72.50. Conclusion: The results from the present study showed that APACHE II score on day one of admission was relatively a better predictor than TRISS score and a far better predictor than APACHE II on admission in evaluating probability of survival of a patient.","author":[{"dropping-particle":"","family":"Agarwal","given":"Archit","non-dropping-particle":"","parse-names":false,"suffix":""},{"dropping-particle":"","family":"Agrawal","given":"Atul","non-dropping-particle":"","parse-names":false,"suffix":""},{"dropping-particle":"","family":"Maheshwari","given":"Rajesh","non-dropping-particle":"","parse-names":false,"suffix":""}],"container-title":"Journal of Clinical and Diagnostic Research","id":"ITEM-10","issue":"7","issued":{"date-parts":[["2015"]]},"page":"RC01-RC04","title":"Evaluation of probability of survival using APACHE II and TRISS method in orthopaedic polytrauma patients in a tertiary care centre","type":"article-journal","volume":"9"},"uris":["http://www.mendeley.com/documents/?uuid=20272b6d-7be2-46e3-a12b-fdfd409d4b76"]},{"id":"ITEM-11","itemData":{"DOI":"10.3109/02699052.2015.1113568","ISSN":"1362301X","abstract":"To identify the best performing prognostic model using admission characteristics to predict mortality at 30 days and functioning outcome at 6-months post-admission in patients with moderate or severe brain injury.Methods: Using a retrospective database (n = 1466 patients) of a tertiary trauma care centre, three different models were developed using logistic regression methods for predicting mortality and functioning outcome. The performance of the models was assessed in terms of discrimination and calibration. The models were validated using split sample method. For facilitating clinical usefulness, score charts were derived from the regression models.Results: The variables motor score, hypotension, pupillary reactivity, age, creatinine level, limb movement (hemiparesis), and tSAH/IVH were found to be the most predictive independent prognostic factors of both mortality and functioning outcome. For both the outcomes, discriminative ability of the three prognostic models was excellent in the development dataset (AUC = 0.845-0.905) as well as the validation data set (AUC = 0.836-0.880). Calibration in the validation data set for model-2 was good (H-L test p-value &gt; 0.05); however, for model-1 and model-3, it was poor (H-L test p-value &lt; 0.05).Conclusion: For clinical decision-making, model-2 is recommended on the basis of good performance in predicting outcomes in patients with moderate or severe TBI in India and other similar countries.","author":[{"dropping-particle":"","family":"Kamal","given":"Vineet Kumar","non-dropping-particle":"","parse-names":false,"suffix":""},{"dropping-particle":"","family":"Agrawal","given":"Deepak","non-dropping-particle":"","parse-names":false,"suffix":""},{"dropping-particle":"","family":"Pandey","given":"Ravindra Mohan","non-dropping-particle":"","parse-names":false,"suffix":""}],"container-title":"Brain Injury","id":"ITEM-11","issue":"4","issued":{"date-parts":[["2016"]]},"page":"393-406","publisher":"Informa Healthcare","title":"Prognostic models for prediction of outcomes after traumatic brain injury based on patients admission characteristics","type":"article-journal","volume":"30"},"uris":["http://www.mendeley.com/documents/?uuid=607f7a20-3900-476a-91ea-e4ee81492b43"]},{"id":"ITEM-12","itemData":{"DOI":"10.1186/s12871-017-0463-7","ISBN":"1287101704","ISSN":"14712253","PMID":"29310574","abstract":"BACKGROUND: This study evaluates post-ICU outcomes of patients admitted with moderate and severe Traumatic Brain Injury (TBI) in a tertiary neurocritical care unit in an low middle income country and the performance of trauma scores: A Severity Characterization of Trauma, Trauma and Injury Severity Score, Injury Severity Score and Revised Trauma Score in this setting. METHODS: Adult patients directly admitted to the neurosurgical intensive care units of the National Hospital of Sri Lanka between 21st July 2014 and 1st October 2014 with moderate or severe TBI were recruited. A telephone administered questionnaire based on the Glasgow Outcome Scale Extended (GOSE) was used to assess functional outcome of patients at 3 and 6 months after injury. The economic impact of the injury was assessed before injury, and at 3 and 6 months after injury. RESULTS: One hundred and one patients were included in the study. Survival at ICU discharge, 3 and 6 months after injury was 68.3%, 49.5% and 45.5% respectively. Of the survivors at 3 months after injury, 43 (86%) were living at home. Only 19 (38%) patients had a good recovery (as defined by GOSE 7 and 8). Three months and six months after injury, respectively 25 (50%) and 14 (30.4%) patients had become \"economically dependent\". Selected trauma scores had poor discriminatory ability in predicting mortality. CONCLUSIONS: This observational study of patients sustaining moderate or severe TBI in Sri Lanka (a LMIC) reveals only 46% of patients were alive at 6 months after ICU discharge and only 20% overall attained a good (GOSE 7 or 8) recovery. The social and economic consequences of TBI were long lasting in this setting. Injury Severity Score, Revised Trauma Score, A Severity Characterization of Trauma and Trauma and Injury Severity Score, all performed poorly in predicting mortality in this setting and illustrate the need for setting adapted tools.","author":[{"dropping-particle":"","family":"Samanamalee","given":"Samitha","non-dropping-particle":"","parse-names":false,"suffix":""},{"dropping-particle":"","family":"Sigera","given":"Ponsuge Chathurani","non-dropping-particle":"","parse-names":false,"suffix":""},{"dropping-particle":"","family":"Silva","given":"Ambepitiyawaduge Pubudu","non-dropping-particle":"De","parse-names":false,"suffix":""},{"dropping-particle":"","family":"Thilakasiri","given":"Kaushila","non-dropping-particle":"","parse-names":false,"suffix":""},{"dropping-particle":"","family":"Rashan","given":"Aasiyah","non-dropping-particle":"","parse-names":false,"suffix":""},{"dropping-particle":"","family":"Wadanambi","given":"Saman","non-dropping-particle":"","parse-names":false,"suffix":""},{"dropping-particle":"","family":"Jayasinghe","given":"Kosala Saroj Amarasiri","non-dropping-particle":"","parse-names":false,"suffix":""},{"dropping-particle":"","family":"Dondorp","given":"Arjen M.","non-dropping-particle":"","parse-names":false,"suffix":""},{"dropping-particle":"","family":"Haniffa","given":"Rashan","non-dropping-particle":"","parse-names":false,"suffix":""}],"container-title":"BMC Anesthesiology","id":"ITEM-12","issue":"1","issued":{"date-parts":[["2018"]]},"page":"1-7","publisher":"BMC Anesthesiology","title":"Traumatic brain injury (TBI) outcomes in an LMIC tertiary care centre and performance of trauma scores","type":"article-journal","volume":"18"},"uris":["http://www.mendeley.com/documents/?uuid=a0d3ec58-4204-4ff4-9307-1a5a5ef4e796"]}],"mendeley":{"formattedCitation":"(6,40–50)","plainTextFormattedCitation":"(6,40–50)","previouslyFormattedCitation":"(6,40–50)"},"properties":{"noteIndex":0},"schema":"https://github.com/citation-style-language/schema/raw/master/csl-citation.json"}</w:instrText>
      </w:r>
      <w:r w:rsidR="0056345C">
        <w:rPr>
          <w:lang w:val="en-US"/>
        </w:rPr>
        <w:fldChar w:fldCharType="separate"/>
      </w:r>
      <w:r w:rsidR="00FB55F0" w:rsidRPr="00FB55F0">
        <w:rPr>
          <w:noProof/>
          <w:lang w:val="en-US"/>
        </w:rPr>
        <w:t>(6,40–50)</w:t>
      </w:r>
      <w:r w:rsidR="0056345C">
        <w:rPr>
          <w:lang w:val="en-US"/>
        </w:rPr>
        <w:fldChar w:fldCharType="end"/>
      </w:r>
      <w:r w:rsidR="00435F3E">
        <w:rPr>
          <w:lang w:val="en-US"/>
        </w:rPr>
        <w:t>.</w:t>
      </w:r>
      <w:r w:rsidR="008D1ACC">
        <w:rPr>
          <w:lang w:val="en-US"/>
        </w:rPr>
        <w:t xml:space="preserve"> </w:t>
      </w:r>
    </w:p>
    <w:p w14:paraId="4D551258" w14:textId="77777777" w:rsidR="00B2637D" w:rsidRDefault="00B2637D" w:rsidP="00052934">
      <w:pPr>
        <w:spacing w:after="0"/>
        <w:jc w:val="both"/>
        <w:rPr>
          <w:ins w:id="17" w:author="Martin Gerdin Wärnberg" w:date="2019-11-11T11:33:00Z"/>
          <w:lang w:val="en-US"/>
        </w:rPr>
      </w:pPr>
    </w:p>
    <w:p w14:paraId="21EDD27F" w14:textId="1FC11526" w:rsidR="00742CB6" w:rsidRDefault="007A2452" w:rsidP="00052934">
      <w:pPr>
        <w:spacing w:after="0"/>
        <w:jc w:val="both"/>
        <w:rPr>
          <w:lang w:val="en-US"/>
        </w:rPr>
      </w:pPr>
      <w:r>
        <w:rPr>
          <w:lang w:val="en-US"/>
        </w:rPr>
        <w:t xml:space="preserve">Therefore, the aim of this study is to develop a local trauma severity model </w:t>
      </w:r>
      <w:r w:rsidRPr="007A2452">
        <w:rPr>
          <w:lang w:val="en-US"/>
        </w:rPr>
        <w:t xml:space="preserve">using an </w:t>
      </w:r>
      <w:commentRangeStart w:id="18"/>
      <w:r w:rsidRPr="007A2452">
        <w:rPr>
          <w:lang w:val="en-US"/>
        </w:rPr>
        <w:t>ensemble machine learning algorithm</w:t>
      </w:r>
      <w:commentRangeEnd w:id="18"/>
      <w:r w:rsidR="008E6F91">
        <w:rPr>
          <w:rStyle w:val="CommentReference"/>
        </w:rPr>
        <w:commentReference w:id="18"/>
      </w:r>
      <w:r w:rsidR="00696DA7">
        <w:rPr>
          <w:lang w:val="en-US"/>
        </w:rPr>
        <w:t xml:space="preserve"> and to compare this model with TRISS. </w:t>
      </w:r>
    </w:p>
    <w:p w14:paraId="251BC2BF" w14:textId="77777777" w:rsidR="00052934" w:rsidRPr="00052934" w:rsidRDefault="00052934" w:rsidP="00052934">
      <w:pPr>
        <w:spacing w:after="0"/>
        <w:jc w:val="both"/>
        <w:rPr>
          <w:lang w:val="en-US"/>
        </w:rPr>
      </w:pPr>
    </w:p>
    <w:p w14:paraId="1CFD2C83" w14:textId="2F9FD652" w:rsidR="00085B4D" w:rsidRPr="00085B4D" w:rsidRDefault="00085B4D">
      <w:pPr>
        <w:rPr>
          <w:b/>
          <w:bCs/>
          <w:lang w:val="en-US"/>
        </w:rPr>
      </w:pPr>
      <w:r>
        <w:rPr>
          <w:b/>
          <w:bCs/>
          <w:lang w:val="en-US"/>
        </w:rPr>
        <w:t>Methodology</w:t>
      </w:r>
    </w:p>
    <w:p w14:paraId="36859EF9" w14:textId="77777777" w:rsidR="0095367C" w:rsidRDefault="0095367C" w:rsidP="0095367C">
      <w:pPr>
        <w:spacing w:after="0"/>
        <w:rPr>
          <w:i/>
          <w:iCs/>
          <w:lang w:val="en-US"/>
        </w:rPr>
      </w:pPr>
      <w:r w:rsidRPr="0095367C">
        <w:rPr>
          <w:i/>
          <w:iCs/>
          <w:lang w:val="en-US"/>
        </w:rPr>
        <w:t xml:space="preserve">Study </w:t>
      </w:r>
      <w:r w:rsidR="00085B4D" w:rsidRPr="0095367C">
        <w:rPr>
          <w:i/>
          <w:iCs/>
          <w:lang w:val="en-US"/>
        </w:rPr>
        <w:t>Design</w:t>
      </w:r>
    </w:p>
    <w:p w14:paraId="4BEFD752" w14:textId="0A3B61F3" w:rsidR="004F7472" w:rsidRDefault="00084736" w:rsidP="0095367C">
      <w:pPr>
        <w:spacing w:after="0"/>
        <w:jc w:val="both"/>
      </w:pPr>
      <w:r>
        <w:rPr>
          <w:lang w:val="en-US"/>
        </w:rPr>
        <w:t xml:space="preserve">This is a retrospective </w:t>
      </w:r>
      <w:del w:id="19" w:author="Martin Gerdin Wärnberg" w:date="2019-11-11T11:35:00Z">
        <w:r w:rsidDel="00BF2E6D">
          <w:rPr>
            <w:lang w:val="en-US"/>
          </w:rPr>
          <w:delText xml:space="preserve">study </w:delText>
        </w:r>
      </w:del>
      <w:ins w:id="20" w:author="Martin Gerdin Wärnberg" w:date="2019-11-11T11:35:00Z">
        <w:r w:rsidR="00BF2E6D">
          <w:rPr>
            <w:lang w:val="en-US"/>
          </w:rPr>
          <w:t>analysis</w:t>
        </w:r>
        <w:r w:rsidR="00BF2E6D">
          <w:rPr>
            <w:lang w:val="en-US"/>
          </w:rPr>
          <w:t xml:space="preserve"> </w:t>
        </w:r>
      </w:ins>
      <w:r>
        <w:rPr>
          <w:lang w:val="en-US"/>
        </w:rPr>
        <w:t xml:space="preserve">of prospectively collected </w:t>
      </w:r>
      <w:r w:rsidR="00085B4D">
        <w:rPr>
          <w:lang w:val="en-US"/>
        </w:rPr>
        <w:t>multi-center observational cohort in three</w:t>
      </w:r>
      <w:r w:rsidR="0095367C">
        <w:rPr>
          <w:lang w:val="en-US"/>
        </w:rPr>
        <w:t xml:space="preserve"> </w:t>
      </w:r>
      <w:r w:rsidR="00085B4D">
        <w:rPr>
          <w:lang w:val="en-US"/>
        </w:rPr>
        <w:t>public hospitals in</w:t>
      </w:r>
      <w:r>
        <w:rPr>
          <w:lang w:val="en-US"/>
        </w:rPr>
        <w:t xml:space="preserve"> urban</w:t>
      </w:r>
      <w:r w:rsidR="00085B4D">
        <w:rPr>
          <w:lang w:val="en-US"/>
        </w:rPr>
        <w:t xml:space="preserve"> India</w:t>
      </w:r>
      <w:r w:rsidR="0095367C">
        <w:rPr>
          <w:lang w:val="en-US"/>
        </w:rPr>
        <w:t xml:space="preserve"> between </w:t>
      </w:r>
      <w:r w:rsidR="0051367B">
        <w:rPr>
          <w:lang w:val="en-US"/>
        </w:rPr>
        <w:t>August 2016 to December 2019</w:t>
      </w:r>
      <w:r w:rsidR="004F7472">
        <w:rPr>
          <w:lang w:val="en-US"/>
        </w:rPr>
        <w:t>.</w:t>
      </w:r>
      <w:r>
        <w:rPr>
          <w:lang w:val="en-US"/>
        </w:rPr>
        <w:t xml:space="preserve"> </w:t>
      </w:r>
      <w:r w:rsidR="0051367B">
        <w:rPr>
          <w:lang w:val="en-US"/>
        </w:rPr>
        <w:t>The study will be reported u</w:t>
      </w:r>
      <w:r w:rsidR="004F7472">
        <w:rPr>
          <w:lang w:val="en-US"/>
        </w:rPr>
        <w:t xml:space="preserve">sing the </w:t>
      </w:r>
      <w:r w:rsidR="0056345C">
        <w:rPr>
          <w:lang w:val="en-US"/>
        </w:rPr>
        <w:t xml:space="preserve">model derived by </w:t>
      </w:r>
      <w:commentRangeStart w:id="21"/>
      <w:proofErr w:type="spellStart"/>
      <w:r w:rsidR="0056345C">
        <w:t>Labar</w:t>
      </w:r>
      <w:r w:rsidR="0056345C">
        <w:rPr>
          <w:rFonts w:cstheme="minorHAnsi"/>
        </w:rPr>
        <w:t>ère</w:t>
      </w:r>
      <w:proofErr w:type="spellEnd"/>
      <w:r w:rsidR="0056345C">
        <w:t xml:space="preserve"> et al </w:t>
      </w:r>
      <w:commentRangeEnd w:id="21"/>
      <w:r w:rsidR="00BF2E6D">
        <w:rPr>
          <w:rStyle w:val="CommentReference"/>
        </w:rPr>
        <w:commentReference w:id="21"/>
      </w:r>
      <w:r w:rsidR="0056345C">
        <w:fldChar w:fldCharType="begin" w:fldLock="1"/>
      </w:r>
      <w:r w:rsidR="00382791">
        <w:instrText>ADDIN CSL_CITATION {"citationItems":[{"id":"ITEM-1","itemData":{"DOI":"10.1007/s00134-014-3227-6","ISBN":"0013401432","ISSN":"14321238","abstract":"Background: Clinical prediction models are formal combinations of historical, physical examination and laboratory or radiographic test data elements designed to accurately estimate the probability that a specific illness is present (diagnostic model), will respond to a form of treatment (therapeutic model) or will have a well-defined outcome (prognostic model) in an individual patient. They are derived and validated using empirical data and used to assist physicians in their clinical decision-making that requires a quantitative assessment of diagnostic, therapeutic or prognostic probabilities at the bedside. Purpose: To provide intensivists with a comprehensive overview of the empirical development and testing phases that a clinical prediction model must satisfy before its implementation into clinical practice. Results: The development of a clinical prediction model encompasses three consecutive phases, namely derivation, (external) validation and impact analysis. The derivation phase consists of building a multivariable model, estimating its apparent predictive performance in terms of both calibration and discrimination, and assessing the potential for statistical over-fitting using internal validation techniques (i.e. split-sampling, cross-validation or bootstrapping). External validation consists of testing the predictive performance of a model by assessing its calibration and discrimination in different but plausibly related patients. Impact analysis involves comparative research [i.e. (cluster) randomized trials] to determine whether clinical use of a prediction model affects physician practices, patient outcomes or the cost of healthcare delivery. Conclusions: This narrative review introduces a checklist of 19 items designed to help intensivists develop and transparently report valid clinical prediction models. © 2014 Springer-Verlag Berlin Heidelberg and ESICM.","author":[{"dropping-particle":"","family":"Labarère","given":"José","non-dropping-particle":"","parse-names":false,"suffix":""},{"dropping-particle":"","family":"Bertrand","given":"Renaud","non-dropping-particle":"","parse-names":false,"suffix":""},{"dropping-particle":"","family":"Fine","given":"Michael J.","non-dropping-particle":"","parse-names":false,"suffix":""}],"container-title":"Intensive Care Medicine","id":"ITEM-1","issue":"4","issued":{"date-parts":[["2014"]]},"page":"513-527","title":"How to derive and validate clinical prediction models for use in intensive care medicine","type":"article-journal","volume":"40"},"uris":["http://www.mendeley.com/documents/?uuid=4da9f3a0-5666-4a64-94ba-5d715b65885f"]}],"mendeley":{"formattedCitation":"(51)","plainTextFormattedCitation":"(51)","previouslyFormattedCitation":"(51)"},"properties":{"noteIndex":0},"schema":"https://github.com/citation-style-language/schema/raw/master/csl-citation.json"}</w:instrText>
      </w:r>
      <w:r w:rsidR="0056345C">
        <w:fldChar w:fldCharType="separate"/>
      </w:r>
      <w:r w:rsidR="00FB55F0" w:rsidRPr="00FB55F0">
        <w:rPr>
          <w:noProof/>
        </w:rPr>
        <w:t>(51)</w:t>
      </w:r>
      <w:r w:rsidR="0056345C">
        <w:fldChar w:fldCharType="end"/>
      </w:r>
      <w:r w:rsidR="0051367B">
        <w:t xml:space="preserve">. </w:t>
      </w:r>
    </w:p>
    <w:p w14:paraId="17529CDB" w14:textId="575841D1" w:rsidR="00040B4F" w:rsidRDefault="00040B4F" w:rsidP="0095367C">
      <w:pPr>
        <w:spacing w:after="0"/>
        <w:jc w:val="both"/>
      </w:pPr>
    </w:p>
    <w:p w14:paraId="6FE1DAF8" w14:textId="306C3E2A" w:rsidR="00040B4F" w:rsidRDefault="00040B4F" w:rsidP="0095367C">
      <w:pPr>
        <w:spacing w:after="0"/>
        <w:jc w:val="both"/>
        <w:rPr>
          <w:i/>
          <w:iCs/>
        </w:rPr>
      </w:pPr>
      <w:r>
        <w:rPr>
          <w:i/>
          <w:iCs/>
        </w:rPr>
        <w:t>Setting</w:t>
      </w:r>
    </w:p>
    <w:p w14:paraId="5FAD02DF" w14:textId="472561A5" w:rsidR="00085B4D" w:rsidRDefault="00040B4F" w:rsidP="00C02FC6">
      <w:pPr>
        <w:spacing w:after="0"/>
        <w:jc w:val="both"/>
        <w:rPr>
          <w:lang w:val="en-US"/>
        </w:rPr>
      </w:pPr>
      <w:r>
        <w:t xml:space="preserve">The three hospitals participating in this study are </w:t>
      </w:r>
      <w:r w:rsidRPr="00040B4F">
        <w:t>Maulana Azad Medical College</w:t>
      </w:r>
      <w:r w:rsidR="00A57803">
        <w:t xml:space="preserve"> (MAMC)</w:t>
      </w:r>
      <w:r w:rsidRPr="00040B4F">
        <w:t>, New Delhi</w:t>
      </w:r>
      <w:r>
        <w:t>;</w:t>
      </w:r>
      <w:r w:rsidRPr="00040B4F">
        <w:t xml:space="preserve"> </w:t>
      </w:r>
      <w:r w:rsidRPr="00C02FC6">
        <w:rPr>
          <w:lang w:val="en-US"/>
        </w:rPr>
        <w:t>KB Bhabha Hospital</w:t>
      </w:r>
      <w:r w:rsidR="00A57803" w:rsidRPr="00C02FC6">
        <w:rPr>
          <w:lang w:val="en-US"/>
        </w:rPr>
        <w:t xml:space="preserve"> (KBBH)</w:t>
      </w:r>
      <w:r w:rsidRPr="00C02FC6">
        <w:rPr>
          <w:lang w:val="en-US"/>
        </w:rPr>
        <w:t>, Mumbai; and the Institute of Post-Graduate Medical Education</w:t>
      </w:r>
      <w:r w:rsidR="00A57803" w:rsidRPr="00C02FC6">
        <w:rPr>
          <w:lang w:val="en-US"/>
        </w:rPr>
        <w:t xml:space="preserve"> and Seth </w:t>
      </w:r>
      <w:proofErr w:type="spellStart"/>
      <w:r w:rsidR="00A57803" w:rsidRPr="00C02FC6">
        <w:rPr>
          <w:lang w:val="en-US"/>
        </w:rPr>
        <w:t>Sukhlal</w:t>
      </w:r>
      <w:proofErr w:type="spellEnd"/>
      <w:r w:rsidR="00A57803" w:rsidRPr="00C02FC6">
        <w:rPr>
          <w:lang w:val="en-US"/>
        </w:rPr>
        <w:t xml:space="preserve"> </w:t>
      </w:r>
      <w:proofErr w:type="spellStart"/>
      <w:r w:rsidR="00A57803" w:rsidRPr="00C02FC6">
        <w:rPr>
          <w:lang w:val="en-US"/>
        </w:rPr>
        <w:t>Karnani</w:t>
      </w:r>
      <w:proofErr w:type="spellEnd"/>
      <w:r w:rsidR="00A57803" w:rsidRPr="00C02FC6">
        <w:rPr>
          <w:lang w:val="en-US"/>
        </w:rPr>
        <w:t xml:space="preserve"> Memorial Hospital (IPGMER &amp; SSKM)</w:t>
      </w:r>
      <w:r w:rsidRPr="00C02FC6">
        <w:rPr>
          <w:lang w:val="en-US"/>
        </w:rPr>
        <w:t xml:space="preserve">, Kolkata. </w:t>
      </w:r>
      <w:r w:rsidR="00C02FC6">
        <w:rPr>
          <w:lang w:val="en-US"/>
        </w:rPr>
        <w:t xml:space="preserve">They are part of on-going study </w:t>
      </w:r>
      <w:r w:rsidR="00C02FC6" w:rsidRPr="00C02FC6">
        <w:rPr>
          <w:lang w:val="en-US"/>
        </w:rPr>
        <w:t xml:space="preserve">Trauma Triage Study (TTRIS) </w:t>
      </w:r>
      <w:commentRangeStart w:id="22"/>
      <w:r w:rsidR="00C02FC6" w:rsidRPr="00C02FC6">
        <w:rPr>
          <w:lang w:val="en-US"/>
        </w:rPr>
        <w:t>funded by the Swedish National Board of Health and Welfare</w:t>
      </w:r>
      <w:commentRangeEnd w:id="22"/>
      <w:r w:rsidR="00320EBC">
        <w:rPr>
          <w:rStyle w:val="CommentReference"/>
        </w:rPr>
        <w:commentReference w:id="22"/>
      </w:r>
      <w:r w:rsidR="00C02FC6">
        <w:rPr>
          <w:lang w:val="en-US"/>
        </w:rPr>
        <w:t xml:space="preserve">. </w:t>
      </w:r>
      <w:r w:rsidRPr="00C02FC6">
        <w:rPr>
          <w:lang w:val="en-US"/>
        </w:rPr>
        <w:t xml:space="preserve">Each of the three hospitals have trauma units that receive patients from across the city. These are </w:t>
      </w:r>
      <w:r w:rsidR="00A57803" w:rsidRPr="00C02FC6">
        <w:rPr>
          <w:lang w:val="en-US"/>
        </w:rPr>
        <w:t xml:space="preserve">public hospital with free or nominal fees, providing access to low socio-economic groups. </w:t>
      </w:r>
    </w:p>
    <w:p w14:paraId="001FC2FF" w14:textId="77777777" w:rsidR="00C02FC6" w:rsidRDefault="00C02FC6" w:rsidP="00C02FC6">
      <w:pPr>
        <w:spacing w:after="0"/>
        <w:jc w:val="both"/>
        <w:rPr>
          <w:lang w:val="en-US"/>
        </w:rPr>
      </w:pPr>
    </w:p>
    <w:p w14:paraId="68891260" w14:textId="3C931FCD" w:rsidR="006E3D7F" w:rsidRDefault="006E3D7F" w:rsidP="006E3D7F">
      <w:pPr>
        <w:spacing w:after="0"/>
        <w:rPr>
          <w:i/>
          <w:iCs/>
          <w:lang w:val="en-US"/>
        </w:rPr>
      </w:pPr>
      <w:r w:rsidRPr="006E3D7F">
        <w:rPr>
          <w:i/>
          <w:iCs/>
          <w:lang w:val="en-US"/>
        </w:rPr>
        <w:t>Eligibility Criteria</w:t>
      </w:r>
    </w:p>
    <w:p w14:paraId="7337D9CE" w14:textId="0DE62C5F" w:rsidR="006E3D7F" w:rsidRDefault="006E3D7F" w:rsidP="00E602DB">
      <w:pPr>
        <w:spacing w:after="0"/>
        <w:jc w:val="both"/>
        <w:rPr>
          <w:lang w:val="en-US"/>
        </w:rPr>
      </w:pPr>
      <w:r>
        <w:rPr>
          <w:lang w:val="en-US"/>
        </w:rPr>
        <w:lastRenderedPageBreak/>
        <w:t>All adult patients (</w:t>
      </w:r>
      <w:r>
        <w:rPr>
          <w:rFonts w:cstheme="minorHAnsi"/>
          <w:lang w:val="en-US"/>
        </w:rPr>
        <w:t>≥</w:t>
      </w:r>
      <w:r>
        <w:rPr>
          <w:lang w:val="en-US"/>
        </w:rPr>
        <w:t xml:space="preserve"> 18 years of age) who were admitted to participating </w:t>
      </w:r>
      <w:r w:rsidR="00C02FC6">
        <w:rPr>
          <w:lang w:val="en-US"/>
        </w:rPr>
        <w:t>centers</w:t>
      </w:r>
      <w:r>
        <w:rPr>
          <w:lang w:val="en-US"/>
        </w:rPr>
        <w:t xml:space="preserve"> with a history of trauma—C</w:t>
      </w:r>
      <w:r w:rsidRPr="006E3D7F">
        <w:rPr>
          <w:lang w:val="en-US"/>
        </w:rPr>
        <w:t>hapter XX, block V01-Y36, in the International Classification of Disease 10th-revision (ICD 10)</w:t>
      </w:r>
      <w:r>
        <w:rPr>
          <w:lang w:val="en-US"/>
        </w:rPr>
        <w:t xml:space="preserve"> </w:t>
      </w:r>
      <w:r>
        <w:rPr>
          <w:lang w:val="en-US"/>
        </w:rPr>
        <w:fldChar w:fldCharType="begin" w:fldLock="1"/>
      </w:r>
      <w:r w:rsidR="00382791">
        <w:rPr>
          <w:lang w:val="en-US"/>
        </w:rPr>
        <w:instrText>ADDIN CSL_CITATION {"citationItems":[{"id":"ITEM-1","itemData":{"URL":"http://apps.who.int/classifications/icd10/browse/2016/en#/XX","author":[{"dropping-particle":"","family":"Word Health Organization","given":"","non-dropping-particle":"","parse-names":false,"suffix":""}],"id":"ITEM-1","issued":{"date-parts":[["0"]]},"title":"International Statistical Classification of Diseases and Related Health Problems 10th Revision (ICD-10)-WHO Version for ;2016","type":"webpage"},"uris":["http://www.mendeley.com/documents/?uuid=c50bce39-1883-4e0a-855f-a0444f52ebac"]}],"mendeley":{"formattedCitation":"(52)","plainTextFormattedCitation":"(52)","previouslyFormattedCitation":"(52)"},"properties":{"noteIndex":0},"schema":"https://github.com/citation-style-language/schema/raw/master/csl-citation.json"}</w:instrText>
      </w:r>
      <w:r>
        <w:rPr>
          <w:lang w:val="en-US"/>
        </w:rPr>
        <w:fldChar w:fldCharType="separate"/>
      </w:r>
      <w:r w:rsidR="00FB55F0" w:rsidRPr="00FB55F0">
        <w:rPr>
          <w:noProof/>
          <w:lang w:val="en-US"/>
        </w:rPr>
        <w:t>(52)</w:t>
      </w:r>
      <w:r>
        <w:rPr>
          <w:lang w:val="en-US"/>
        </w:rPr>
        <w:fldChar w:fldCharType="end"/>
      </w:r>
      <w:r>
        <w:rPr>
          <w:lang w:val="en-US"/>
        </w:rPr>
        <w:t>.</w:t>
      </w:r>
      <w:r w:rsidR="00C02FC6">
        <w:rPr>
          <w:lang w:val="en-US"/>
        </w:rPr>
        <w:t xml:space="preserve"> Patients who were dead on arrival were excluded.</w:t>
      </w:r>
    </w:p>
    <w:p w14:paraId="7EA87C19" w14:textId="20ADD7E0" w:rsidR="00C02FC6" w:rsidRDefault="00C02FC6" w:rsidP="006E3D7F">
      <w:pPr>
        <w:spacing w:after="0"/>
        <w:rPr>
          <w:lang w:val="en-US"/>
        </w:rPr>
      </w:pPr>
    </w:p>
    <w:p w14:paraId="483F6B8A" w14:textId="33627262" w:rsidR="00C02FC6" w:rsidRDefault="00C02FC6" w:rsidP="006E3D7F">
      <w:pPr>
        <w:spacing w:after="0"/>
        <w:rPr>
          <w:i/>
          <w:iCs/>
          <w:lang w:val="en-US"/>
        </w:rPr>
      </w:pPr>
      <w:r w:rsidRPr="00C02FC6">
        <w:rPr>
          <w:i/>
          <w:iCs/>
          <w:lang w:val="en-US"/>
        </w:rPr>
        <w:t>Variables</w:t>
      </w:r>
    </w:p>
    <w:p w14:paraId="103B284C" w14:textId="192350C3" w:rsidR="00C50931" w:rsidRDefault="00E602DB" w:rsidP="00245962">
      <w:pPr>
        <w:spacing w:after="0"/>
        <w:jc w:val="both"/>
        <w:rPr>
          <w:lang w:val="en-US"/>
        </w:rPr>
      </w:pPr>
      <w:r>
        <w:rPr>
          <w:lang w:val="en-US"/>
        </w:rPr>
        <w:t xml:space="preserve">The primary outcome will be all-cause mortality within 30-days of arrival </w:t>
      </w:r>
      <w:del w:id="23" w:author="Martin Gerdin Wärnberg" w:date="2019-11-11T11:36:00Z">
        <w:r w:rsidR="00245962" w:rsidRPr="00C50931" w:rsidDel="00337C95">
          <w:rPr>
            <w:color w:val="4472C4" w:themeColor="accent1"/>
            <w:lang w:val="en-US"/>
          </w:rPr>
          <w:delText>(</w:delText>
        </w:r>
        <w:r w:rsidR="00C50931" w:rsidRPr="00C50931" w:rsidDel="00337C95">
          <w:rPr>
            <w:color w:val="4472C4" w:themeColor="accent1"/>
            <w:lang w:val="en-US"/>
          </w:rPr>
          <w:delText>Not 6 months?)</w:delText>
        </w:r>
        <w:r w:rsidR="00C50931" w:rsidDel="00337C95">
          <w:rPr>
            <w:lang w:val="en-US"/>
          </w:rPr>
          <w:delText xml:space="preserve"> </w:delText>
        </w:r>
      </w:del>
      <w:r>
        <w:rPr>
          <w:lang w:val="en-US"/>
        </w:rPr>
        <w:t xml:space="preserve">at the participating center. </w:t>
      </w:r>
      <w:r w:rsidR="00245962">
        <w:rPr>
          <w:lang w:val="en-US"/>
        </w:rPr>
        <w:t xml:space="preserve">Additionally, for each participant demographic factors such as age and sex as well injury-related details transfer status, </w:t>
      </w:r>
      <w:r w:rsidR="00C50931">
        <w:rPr>
          <w:lang w:val="en-US"/>
        </w:rPr>
        <w:t xml:space="preserve">time of injury, </w:t>
      </w:r>
      <w:r w:rsidR="00245962">
        <w:rPr>
          <w:lang w:val="en-US"/>
        </w:rPr>
        <w:t>mode of transport</w:t>
      </w:r>
      <w:r w:rsidR="00C50931">
        <w:rPr>
          <w:lang w:val="en-US"/>
        </w:rPr>
        <w:t xml:space="preserve">, </w:t>
      </w:r>
      <w:ins w:id="24" w:author="Martin Gerdin Wärnberg" w:date="2019-11-11T11:42:00Z">
        <w:r w:rsidR="00A8251A">
          <w:rPr>
            <w:lang w:val="en-US"/>
          </w:rPr>
          <w:t xml:space="preserve">type of injury, </w:t>
        </w:r>
      </w:ins>
      <w:ins w:id="25" w:author="Martin Gerdin Wärnberg" w:date="2019-11-11T11:39:00Z">
        <w:r w:rsidR="00337C95">
          <w:rPr>
            <w:lang w:val="en-US"/>
          </w:rPr>
          <w:t xml:space="preserve">and </w:t>
        </w:r>
      </w:ins>
      <w:r w:rsidR="00245962">
        <w:rPr>
          <w:lang w:val="en-US"/>
        </w:rPr>
        <w:t>mechanism of injury</w:t>
      </w:r>
      <w:ins w:id="26" w:author="Martin Gerdin Wärnberg" w:date="2019-11-11T11:39:00Z">
        <w:r w:rsidR="00337C95">
          <w:rPr>
            <w:lang w:val="en-US"/>
          </w:rPr>
          <w:t xml:space="preserve"> </w:t>
        </w:r>
      </w:ins>
      <w:del w:id="27" w:author="Martin Gerdin Wärnberg" w:date="2019-11-11T11:39:00Z">
        <w:r w:rsidR="006D2BF3" w:rsidDel="00337C95">
          <w:rPr>
            <w:lang w:val="en-US"/>
          </w:rPr>
          <w:delText>, number of severe injuries</w:delText>
        </w:r>
        <w:r w:rsidR="00245962" w:rsidDel="00337C95">
          <w:rPr>
            <w:lang w:val="en-US"/>
          </w:rPr>
          <w:delText xml:space="preserve"> </w:delText>
        </w:r>
        <w:r w:rsidR="00C50931" w:rsidDel="00337C95">
          <w:rPr>
            <w:lang w:val="en-US"/>
          </w:rPr>
          <w:delText xml:space="preserve">and triage category </w:delText>
        </w:r>
        <w:r w:rsidR="00245962" w:rsidDel="00337C95">
          <w:rPr>
            <w:lang w:val="en-US"/>
          </w:rPr>
          <w:delText>were</w:delText>
        </w:r>
      </w:del>
      <w:ins w:id="28" w:author="Martin Gerdin Wärnberg" w:date="2019-11-11T11:39:00Z">
        <w:r w:rsidR="00337C95">
          <w:rPr>
            <w:lang w:val="en-US"/>
          </w:rPr>
          <w:t>are</w:t>
        </w:r>
      </w:ins>
      <w:r w:rsidR="00245962">
        <w:rPr>
          <w:lang w:val="en-US"/>
        </w:rPr>
        <w:t xml:space="preserve"> collected. Physiological </w:t>
      </w:r>
      <w:del w:id="29" w:author="Martin Gerdin Wärnberg" w:date="2019-11-11T11:39:00Z">
        <w:r w:rsidR="00245962" w:rsidDel="00337C95">
          <w:rPr>
            <w:lang w:val="en-US"/>
          </w:rPr>
          <w:delText xml:space="preserve">measures </w:delText>
        </w:r>
      </w:del>
      <w:ins w:id="30" w:author="Martin Gerdin Wärnberg" w:date="2019-11-11T11:39:00Z">
        <w:r w:rsidR="00337C95">
          <w:rPr>
            <w:lang w:val="en-US"/>
          </w:rPr>
          <w:t>parameters</w:t>
        </w:r>
        <w:r w:rsidR="00337C95">
          <w:rPr>
            <w:lang w:val="en-US"/>
          </w:rPr>
          <w:t xml:space="preserve"> </w:t>
        </w:r>
      </w:ins>
      <w:r w:rsidR="00245962">
        <w:rPr>
          <w:lang w:val="en-US"/>
        </w:rPr>
        <w:t xml:space="preserve">including systolic blood pressure (SBP), respiratory rate (RR), heart rate (HR), oxygen saturation, and </w:t>
      </w:r>
      <w:r w:rsidR="00245962" w:rsidRPr="00245962">
        <w:rPr>
          <w:lang w:val="en-US"/>
        </w:rPr>
        <w:t>Glasgow Coma Scale (GCS)</w:t>
      </w:r>
      <w:r w:rsidR="00245962">
        <w:rPr>
          <w:lang w:val="en-US"/>
        </w:rPr>
        <w:t xml:space="preserve"> </w:t>
      </w:r>
      <w:del w:id="31" w:author="Martin Gerdin Wärnberg" w:date="2019-11-11T11:39:00Z">
        <w:r w:rsidR="00245962" w:rsidDel="00337C95">
          <w:rPr>
            <w:lang w:val="en-US"/>
          </w:rPr>
          <w:delText xml:space="preserve">were </w:delText>
        </w:r>
      </w:del>
      <w:ins w:id="32" w:author="Martin Gerdin Wärnberg" w:date="2019-11-11T11:39:00Z">
        <w:r w:rsidR="00337C95">
          <w:rPr>
            <w:lang w:val="en-US"/>
          </w:rPr>
          <w:t>are also</w:t>
        </w:r>
        <w:r w:rsidR="00337C95">
          <w:rPr>
            <w:lang w:val="en-US"/>
          </w:rPr>
          <w:t xml:space="preserve"> </w:t>
        </w:r>
      </w:ins>
      <w:r w:rsidR="00245962">
        <w:rPr>
          <w:lang w:val="en-US"/>
        </w:rPr>
        <w:t>recorded</w:t>
      </w:r>
      <w:ins w:id="33" w:author="Martin Gerdin Wärnberg" w:date="2019-11-11T11:39:00Z">
        <w:r w:rsidR="00337C95">
          <w:rPr>
            <w:lang w:val="en-US"/>
          </w:rPr>
          <w:t>.</w:t>
        </w:r>
      </w:ins>
      <w:del w:id="34" w:author="Martin Gerdin Wärnberg" w:date="2019-11-11T11:39:00Z">
        <w:r w:rsidR="00C50931" w:rsidDel="00337C95">
          <w:rPr>
            <w:lang w:val="en-US"/>
          </w:rPr>
          <w:delText>.</w:delText>
        </w:r>
        <w:r w:rsidR="00245962" w:rsidRPr="00245962" w:rsidDel="00337C95">
          <w:rPr>
            <w:lang w:val="en-US"/>
          </w:rPr>
          <w:delText xml:space="preserve"> </w:delText>
        </w:r>
      </w:del>
    </w:p>
    <w:p w14:paraId="4AC74E8F" w14:textId="77777777" w:rsidR="00C50931" w:rsidRDefault="00C50931" w:rsidP="00245962">
      <w:pPr>
        <w:spacing w:after="0"/>
        <w:jc w:val="both"/>
        <w:rPr>
          <w:lang w:val="en-US"/>
        </w:rPr>
      </w:pPr>
    </w:p>
    <w:p w14:paraId="7DE4CEAD" w14:textId="02B9D1A9" w:rsidR="00C50931" w:rsidRDefault="00C50931" w:rsidP="00245962">
      <w:pPr>
        <w:spacing w:after="0"/>
        <w:jc w:val="both"/>
        <w:rPr>
          <w:i/>
          <w:iCs/>
          <w:lang w:val="en-US"/>
        </w:rPr>
      </w:pPr>
      <w:r>
        <w:rPr>
          <w:i/>
          <w:iCs/>
          <w:lang w:val="en-US"/>
        </w:rPr>
        <w:t>Data</w:t>
      </w:r>
    </w:p>
    <w:p w14:paraId="2DACF106" w14:textId="719AB843" w:rsidR="00C50931" w:rsidDel="002C59FE" w:rsidRDefault="00C50931" w:rsidP="00245962">
      <w:pPr>
        <w:spacing w:after="0"/>
        <w:jc w:val="both"/>
        <w:rPr>
          <w:del w:id="35" w:author="Martin Gerdin Wärnberg" w:date="2019-11-11T11:40:00Z"/>
          <w:lang w:val="en-US"/>
        </w:rPr>
      </w:pPr>
      <w:r>
        <w:rPr>
          <w:lang w:val="en-US"/>
        </w:rPr>
        <w:t xml:space="preserve">Each participating center has a dedicated project officer collecting data in 8-hour shifts per day by prospectively enrolling patients. </w:t>
      </w:r>
      <w:r w:rsidR="00B25F7B">
        <w:rPr>
          <w:lang w:val="en-US"/>
        </w:rPr>
        <w:t>On-arrival of the patients t</w:t>
      </w:r>
      <w:r>
        <w:rPr>
          <w:lang w:val="en-US"/>
        </w:rPr>
        <w:t xml:space="preserve">he project officer would also measure </w:t>
      </w:r>
      <w:r w:rsidR="007A13F0">
        <w:rPr>
          <w:lang w:val="en-US"/>
        </w:rPr>
        <w:t xml:space="preserve">SBP, HR, RR, and </w:t>
      </w:r>
      <w:r w:rsidRPr="00C50931">
        <w:rPr>
          <w:lang w:val="en-US"/>
        </w:rPr>
        <w:t>oxygen saturation</w:t>
      </w:r>
      <w:r>
        <w:rPr>
          <w:lang w:val="en-US"/>
        </w:rPr>
        <w:t xml:space="preserve"> independently but would not be part of patient care. </w:t>
      </w:r>
      <w:r w:rsidR="00B25F7B">
        <w:rPr>
          <w:lang w:val="en-US"/>
        </w:rPr>
        <w:t xml:space="preserve">The project officer would follow-up with the patients in the hospital and if discharged telephonically to record the mortality at 24-hours, 30-days and 6-months. </w:t>
      </w:r>
      <w:r>
        <w:rPr>
          <w:lang w:val="en-US"/>
        </w:rPr>
        <w:t xml:space="preserve">The shifts would alternate between morning, evening, and night in rotation. </w:t>
      </w:r>
      <w:r w:rsidR="003E47FA">
        <w:rPr>
          <w:lang w:val="en-US"/>
        </w:rPr>
        <w:t xml:space="preserve">The project officers </w:t>
      </w:r>
      <w:del w:id="36" w:author="Martin Gerdin Wärnberg" w:date="2019-11-11T11:40:00Z">
        <w:r w:rsidR="003E47FA" w:rsidDel="002C59FE">
          <w:rPr>
            <w:lang w:val="en-US"/>
          </w:rPr>
          <w:delText xml:space="preserve">are funded through the TTRIS Project and </w:delText>
        </w:r>
      </w:del>
      <w:r w:rsidR="003E47FA">
        <w:rPr>
          <w:lang w:val="en-US"/>
        </w:rPr>
        <w:t xml:space="preserve">have continuous training and supervision throughout the study period. </w:t>
      </w:r>
      <w:r w:rsidR="009B52EE">
        <w:rPr>
          <w:lang w:val="en-US"/>
        </w:rPr>
        <w:t xml:space="preserve">The collected data is uploaded to a central database and each week reviewed by </w:t>
      </w:r>
      <w:ins w:id="37" w:author="Martin Gerdin Wärnberg" w:date="2019-11-11T11:40:00Z">
        <w:r w:rsidR="002C59FE">
          <w:rPr>
            <w:lang w:val="en-US"/>
          </w:rPr>
          <w:t>the research</w:t>
        </w:r>
      </w:ins>
      <w:del w:id="38" w:author="Martin Gerdin Wärnberg" w:date="2019-11-11T11:40:00Z">
        <w:r w:rsidR="009B52EE" w:rsidDel="002C59FE">
          <w:rPr>
            <w:lang w:val="en-US"/>
          </w:rPr>
          <w:delText>a</w:delText>
        </w:r>
      </w:del>
      <w:r w:rsidR="009B52EE">
        <w:rPr>
          <w:lang w:val="en-US"/>
        </w:rPr>
        <w:t xml:space="preserve"> team</w:t>
      </w:r>
      <w:del w:id="39" w:author="Martin Gerdin Wärnberg" w:date="2019-11-11T11:40:00Z">
        <w:r w:rsidR="009B52EE" w:rsidDel="002C59FE">
          <w:rPr>
            <w:lang w:val="en-US"/>
          </w:rPr>
          <w:delText xml:space="preserve"> of </w:delText>
        </w:r>
        <w:r w:rsidR="003E47FA" w:rsidDel="002C59FE">
          <w:rPr>
            <w:lang w:val="en-US"/>
          </w:rPr>
          <w:delText>trauma clinicians</w:delText>
        </w:r>
      </w:del>
      <w:r w:rsidR="003E47FA">
        <w:rPr>
          <w:lang w:val="en-US"/>
        </w:rPr>
        <w:t xml:space="preserve">. </w:t>
      </w:r>
      <w:r w:rsidR="007A13F0">
        <w:rPr>
          <w:lang w:val="en-US"/>
        </w:rPr>
        <w:t>Based on injury details</w:t>
      </w:r>
      <w:r w:rsidR="006D2BF3">
        <w:rPr>
          <w:lang w:val="en-US"/>
        </w:rPr>
        <w:t xml:space="preserve">, Injury Severity Score (ISS) was computed for each participant </w:t>
      </w:r>
      <w:ins w:id="40" w:author="Martin Gerdin Wärnberg" w:date="2019-11-11T11:40:00Z">
        <w:r w:rsidR="002C59FE">
          <w:rPr>
            <w:lang w:val="en-US"/>
          </w:rPr>
          <w:t>by accredited coders.</w:t>
        </w:r>
      </w:ins>
      <w:del w:id="41" w:author="Martin Gerdin Wärnberg" w:date="2019-11-11T11:40:00Z">
        <w:r w:rsidR="006D2BF3" w:rsidDel="002C59FE">
          <w:rPr>
            <w:lang w:val="en-US"/>
          </w:rPr>
          <w:delText>by trained researchers.</w:delText>
        </w:r>
      </w:del>
    </w:p>
    <w:p w14:paraId="1F3FE757" w14:textId="77777777" w:rsidR="002C59FE" w:rsidRDefault="002C59FE" w:rsidP="00245962">
      <w:pPr>
        <w:spacing w:after="0"/>
        <w:jc w:val="both"/>
        <w:rPr>
          <w:ins w:id="42" w:author="Martin Gerdin Wärnberg" w:date="2019-11-11T11:40:00Z"/>
          <w:lang w:val="en-US"/>
        </w:rPr>
      </w:pPr>
    </w:p>
    <w:p w14:paraId="515AABE9" w14:textId="1E81EE5A" w:rsidR="00B25F7B" w:rsidRDefault="00B25F7B" w:rsidP="00245962">
      <w:pPr>
        <w:spacing w:after="0"/>
        <w:jc w:val="both"/>
        <w:rPr>
          <w:lang w:val="en-US"/>
        </w:rPr>
      </w:pPr>
    </w:p>
    <w:p w14:paraId="3CA5842A" w14:textId="5888F565" w:rsidR="00B25F7B" w:rsidRDefault="003C6433" w:rsidP="00245962">
      <w:pPr>
        <w:spacing w:after="0"/>
        <w:jc w:val="both"/>
        <w:rPr>
          <w:i/>
          <w:iCs/>
          <w:lang w:val="en-US"/>
        </w:rPr>
      </w:pPr>
      <w:r>
        <w:rPr>
          <w:i/>
          <w:iCs/>
          <w:lang w:val="en-US"/>
        </w:rPr>
        <w:t>Developing</w:t>
      </w:r>
      <w:r w:rsidR="002B67DB">
        <w:rPr>
          <w:i/>
          <w:iCs/>
          <w:lang w:val="en-US"/>
        </w:rPr>
        <w:t xml:space="preserve"> Trauma Severity</w:t>
      </w:r>
      <w:r>
        <w:rPr>
          <w:i/>
          <w:iCs/>
          <w:lang w:val="en-US"/>
        </w:rPr>
        <w:t xml:space="preserve"> Models</w:t>
      </w:r>
    </w:p>
    <w:p w14:paraId="3B154BEF" w14:textId="710D66BD" w:rsidR="00382791" w:rsidRDefault="00885772" w:rsidP="00245962">
      <w:pPr>
        <w:spacing w:after="0"/>
        <w:jc w:val="both"/>
        <w:rPr>
          <w:lang w:val="en-US"/>
        </w:rPr>
      </w:pPr>
      <w:r>
        <w:rPr>
          <w:lang w:val="en-US"/>
        </w:rPr>
        <w:t>For the local model, b</w:t>
      </w:r>
      <w:r w:rsidR="00B25F7B" w:rsidRPr="00B25F7B">
        <w:rPr>
          <w:lang w:val="en-US"/>
        </w:rPr>
        <w:t xml:space="preserve">ased on existing literature, </w:t>
      </w:r>
      <w:r w:rsidR="00B25F7B" w:rsidRPr="00B25F7B">
        <w:rPr>
          <w:color w:val="4472C4" w:themeColor="accent1"/>
          <w:lang w:val="en-US"/>
        </w:rPr>
        <w:t>recommendations from trauma clinicians</w:t>
      </w:r>
      <w:r w:rsidR="00B25F7B" w:rsidRPr="00B25F7B">
        <w:rPr>
          <w:lang w:val="en-US"/>
        </w:rPr>
        <w:t>, and feasibility</w:t>
      </w:r>
      <w:r w:rsidR="00B25F7B">
        <w:rPr>
          <w:lang w:val="en-US"/>
        </w:rPr>
        <w:t xml:space="preserve"> we constructed a priori consisting of the </w:t>
      </w:r>
      <w:r w:rsidR="005A642B">
        <w:rPr>
          <w:lang w:val="en-US"/>
        </w:rPr>
        <w:t>parameters</w:t>
      </w:r>
      <w:r w:rsidR="00B25F7B">
        <w:rPr>
          <w:lang w:val="en-US"/>
        </w:rPr>
        <w:t xml:space="preserve"> </w:t>
      </w:r>
      <w:commentRangeStart w:id="43"/>
      <w:r w:rsidR="00B25F7B">
        <w:rPr>
          <w:lang w:val="en-US"/>
        </w:rPr>
        <w:t>age, SBP, RR, HR</w:t>
      </w:r>
      <w:r w:rsidR="00FB55F0">
        <w:rPr>
          <w:lang w:val="en-US"/>
        </w:rPr>
        <w:t>,</w:t>
      </w:r>
      <w:r w:rsidR="00B25F7B">
        <w:rPr>
          <w:lang w:val="en-US"/>
        </w:rPr>
        <w:t xml:space="preserve"> </w:t>
      </w:r>
      <w:r w:rsidR="006D2BF3">
        <w:rPr>
          <w:lang w:val="en-US"/>
        </w:rPr>
        <w:t xml:space="preserve">ISS </w:t>
      </w:r>
      <w:r w:rsidR="00B25F7B">
        <w:rPr>
          <w:lang w:val="en-US"/>
        </w:rPr>
        <w:t>and GCS</w:t>
      </w:r>
      <w:commentRangeEnd w:id="43"/>
      <w:r w:rsidR="009A4D1F">
        <w:rPr>
          <w:rStyle w:val="CommentReference"/>
        </w:rPr>
        <w:commentReference w:id="43"/>
      </w:r>
      <w:r w:rsidR="00B25F7B">
        <w:rPr>
          <w:lang w:val="en-US"/>
        </w:rPr>
        <w:t xml:space="preserve">. </w:t>
      </w:r>
      <w:r w:rsidR="00B25F7B" w:rsidRPr="006D2BF3">
        <w:rPr>
          <w:color w:val="4472C4" w:themeColor="accent1"/>
          <w:lang w:val="en-US"/>
        </w:rPr>
        <w:t>(</w:t>
      </w:r>
      <w:r w:rsidR="006D2BF3" w:rsidRPr="006D2BF3">
        <w:rPr>
          <w:color w:val="4472C4" w:themeColor="accent1"/>
          <w:lang w:val="en-US"/>
        </w:rPr>
        <w:t>Not clear how we describe the rationale?)</w:t>
      </w:r>
      <w:r w:rsidR="002B67DB">
        <w:rPr>
          <w:lang w:val="en-US"/>
        </w:rPr>
        <w:t xml:space="preserve">. For </w:t>
      </w:r>
      <w:r w:rsidR="00382791">
        <w:rPr>
          <w:lang w:val="en-US"/>
        </w:rPr>
        <w:t xml:space="preserve">the </w:t>
      </w:r>
      <w:r w:rsidR="002B67DB">
        <w:rPr>
          <w:lang w:val="en-US"/>
        </w:rPr>
        <w:t>TRISS</w:t>
      </w:r>
      <w:r w:rsidR="00382791">
        <w:rPr>
          <w:lang w:val="en-US"/>
        </w:rPr>
        <w:t xml:space="preserve"> model</w:t>
      </w:r>
      <w:r w:rsidR="002B67DB">
        <w:rPr>
          <w:lang w:val="en-US"/>
        </w:rPr>
        <w:t>, we calculated the Revised Trauma Score</w:t>
      </w:r>
      <w:r w:rsidR="00382791">
        <w:rPr>
          <w:lang w:val="en-US"/>
        </w:rPr>
        <w:t xml:space="preserve"> (RTS)</w:t>
      </w:r>
      <w:r w:rsidR="002B67DB">
        <w:rPr>
          <w:lang w:val="en-US"/>
        </w:rPr>
        <w:t xml:space="preserve"> based on GCS, SBP and RR</w:t>
      </w:r>
      <w:r w:rsidR="00382791">
        <w:rPr>
          <w:lang w:val="en-US"/>
        </w:rPr>
        <w:t>. Age, type of injury (blunt or penetrating) RTS and ISS</w:t>
      </w:r>
      <w:r>
        <w:rPr>
          <w:lang w:val="en-US"/>
        </w:rPr>
        <w:t xml:space="preserve"> were used to calculate the probability of survival (P) ranging from 0 to 1, where 0 corresponds to </w:t>
      </w:r>
      <w:r w:rsidR="003C6433">
        <w:rPr>
          <w:lang w:val="en-US"/>
        </w:rPr>
        <w:t>0% and 1 to 100% probability of survival</w:t>
      </w:r>
      <w:r w:rsidR="00382791">
        <w:rPr>
          <w:lang w:val="en-US"/>
        </w:rPr>
        <w:t xml:space="preserve"> </w:t>
      </w:r>
      <w:r w:rsidR="00382791">
        <w:rPr>
          <w:lang w:val="en-US"/>
        </w:rPr>
        <w:fldChar w:fldCharType="begin" w:fldLock="1"/>
      </w:r>
      <w:r w:rsidR="00A124C9">
        <w:rPr>
          <w:lang w:val="en-US"/>
        </w:rPr>
        <w:instrText>ADDIN CSL_CITATION {"citationItems":[{"id":"ITEM-1","itemData":{"DOI":"10.1097/01.TA.0000032120.91608.52","author":[{"dropping-particle":"","family":"Meredith","given":"J Wayne","non-dropping-particle":"","parse-names":false,"suffix":""},{"dropping-particle":"","family":"Evans","given":"Gregory","non-dropping-particle":"","parse-names":false,"suffix":""},{"dropping-particle":"","family":"Kilgo","given":"Patrick D","non-dropping-particle":"","parse-names":false,"suffix":""},{"dropping-particle":"","family":"Mackenzie","given":"Ellen","non-dropping-particle":"","parse-names":false,"suffix":""},{"dropping-particle":"","family":"Osler","given":"Turner","non-dropping-particle":"","parse-names":false,"suffix":""},{"dropping-particle":"","family":"Mcgwin","given":"Gerald","non-dropping-particle":"","parse-names":false,"suffix":""},{"dropping-particle":"","family":"Cohn","given":"Stephen","non-dropping-particle":"","parse-names":false,"suffix":""},{"dropping-particle":"","family":"Esposito","given":"Thomas","non-dropping-particle":"","parse-names":false,"suffix":""},{"dropping-particle":"","family":"Gennarelli","given":"Thomas","non-dropping-particle":"","parse-names":false,"suffix":""},{"dropping-particle":"","family":"Hawkins","given":"Michael","non-dropping-particle":"","parse-names":false,"suffix":""},{"dropping-particle":"","family":"Lucas","given":"Charles","non-dropping-particle":"","parse-names":false,"suffix":""},{"dropping-particle":"","family":"Mock","given":"Charles","non-dropping-particle":"","parse-names":false,"suffix":""},{"dropping-particle":"","family":"Rotondo","given":"Michael","non-dropping-particle":"","parse-names":false,"suffix":""},{"dropping-particle":"","family":"Rue","given":"Loring","non-dropping-particle":"","parse-names":false,"suffix":""}],"container-title":"Journal of Trauma: Injury, Infection, and Critical Care","id":"ITEM-1","issue":"4","issued":{"date-parts":[["1996"]]},"page":"621-629","title":"A Comparison of the Abilities of Nine Scoring Algorithms in Predicting Mortality","type":"article-journal","volume":"53"},"uris":["http://www.mendeley.com/documents/?uuid=1af2f794-4ca3-462f-adba-9fb0bd4992fe"]},{"id":"ITEM-2","itemData":{"DOI":"10.1097/00005373-199011000-00008","ISSN":"15298809","PMID":"2231804","abstract":"The Major Trauma Outcome Study (MTOS) is a retrospective descriptive study of injury severity and outcome coordinated through the American College of Surgeons’ Committee on Trauma. From 1982 through 1987, 139 North American hospitals submitted demographic, etiologic, injury severity, and outcome data for 80, 544 trauma patients. Motor vehicle related injuries were most frequent (34.7%). Twenty-one per cent of patients had penetrating injuries. The overall mortality rate was 9.0%. The mortality rate for direct admissions was strongly related to the presence of serious head injury, 5.0% and 40.0%, when head injuries were ≤ AIS (Abbreviated Injury Scale) 3 or ≥ AIS 4, respectively. Survival probability norms use the Revised Trauma Score, Injury Severity Score, patient age, and injury mechanism. Patients with unexpected outcomes were identified and statistical comparisons of actual and expected numbers of survivors made for each institution. Results provide a description of injury and outcome and support evaluation and quality assurance activities. © 1990 by The Williams and Wilkins Co.","author":[{"dropping-particle":"","family":"Champion","given":"Howard R.","non-dropping-particle":"","parse-names":false,"suffix":""},{"dropping-particle":"","family":"Copes","given":"Wayne S.","non-dropping-particle":"","parse-names":false,"suffix":""},{"dropping-particle":"","family":"Sacco","given":"William J.","non-dropping-particle":"","parse-names":false,"suffix":""},{"dropping-particle":"","family":"Lawnick","given":"Mary M.","non-dropping-particle":"","parse-names":false,"suffix":""},{"dropping-particle":"","family":"Keast","given":"Susan L.","non-dropping-particle":"","parse-names":false,"suffix":""},{"dropping-particle":"","family":"Bain","given":"Lawrence W.","non-dropping-particle":"","parse-names":false,"suffix":""},{"dropping-particle":"","family":"Flanagan","given":"Maureen E.","non-dropping-particle":"","parse-names":false,"suffix":""},{"dropping-particle":"","family":"Frey","given":"Charles F.","non-dropping-particle":"","parse-names":false,"suffix":""}],"container-title":"Journal of Trauma - Injury, Infection and Critical Care","id":"ITEM-2","issue":"11","issued":{"date-parts":[["1990"]]},"page":"1356-1365","title":"The major trauma outcome study: Establishing national norms for trauma care","type":"article","volume":"30"},"uris":["http://www.mendeley.com/documents/?uuid=5304a26c-b68d-4af9-a011-5121ec2c85ef"]}],"mendeley":{"formattedCitation":"(30,53)","plainTextFormattedCitation":"(30,53)","previouslyFormattedCitation":"(30,53)"},"properties":{"noteIndex":0},"schema":"https://github.com/citation-style-language/schema/raw/master/csl-citation.json"}</w:instrText>
      </w:r>
      <w:r w:rsidR="00382791">
        <w:rPr>
          <w:lang w:val="en-US"/>
        </w:rPr>
        <w:fldChar w:fldCharType="separate"/>
      </w:r>
      <w:r w:rsidR="00382791" w:rsidRPr="00382791">
        <w:rPr>
          <w:noProof/>
          <w:lang w:val="en-US"/>
        </w:rPr>
        <w:t>(30,53)</w:t>
      </w:r>
      <w:r w:rsidR="00382791">
        <w:rPr>
          <w:lang w:val="en-US"/>
        </w:rPr>
        <w:fldChar w:fldCharType="end"/>
      </w:r>
      <w:r w:rsidR="00382791">
        <w:rPr>
          <w:lang w:val="en-US"/>
        </w:rPr>
        <w:t xml:space="preserve">. </w:t>
      </w:r>
    </w:p>
    <w:p w14:paraId="468B8BE7" w14:textId="77777777" w:rsidR="00382791" w:rsidDel="0066436D" w:rsidRDefault="00382791" w:rsidP="00245962">
      <w:pPr>
        <w:spacing w:after="0"/>
        <w:jc w:val="both"/>
        <w:rPr>
          <w:del w:id="44" w:author="Martin Gerdin Wärnberg" w:date="2019-11-11T12:02:00Z"/>
          <w:lang w:val="en-US"/>
        </w:rPr>
      </w:pPr>
    </w:p>
    <w:p w14:paraId="1B0211B7" w14:textId="4109A6D5" w:rsidR="003C6433" w:rsidDel="0066436D" w:rsidRDefault="00382791" w:rsidP="00245962">
      <w:pPr>
        <w:spacing w:after="0"/>
        <w:jc w:val="both"/>
        <w:rPr>
          <w:del w:id="45" w:author="Martin Gerdin Wärnberg" w:date="2019-11-11T12:02:00Z"/>
          <w:lang w:val="en-US"/>
        </w:rPr>
      </w:pPr>
      <w:del w:id="46" w:author="Martin Gerdin Wärnberg" w:date="2019-11-11T12:02:00Z">
        <w:r w:rsidDel="0066436D">
          <w:rPr>
            <w:lang w:val="en-US"/>
          </w:rPr>
          <w:delText xml:space="preserve">The </w:delText>
        </w:r>
        <w:r w:rsidR="00885772" w:rsidDel="0066436D">
          <w:rPr>
            <w:lang w:val="en-US"/>
          </w:rPr>
          <w:delText xml:space="preserve">TTRIS </w:delText>
        </w:r>
      </w:del>
      <w:del w:id="47" w:author="Martin Gerdin Wärnberg" w:date="2019-11-11T11:43:00Z">
        <w:r w:rsidR="00885772" w:rsidDel="00C26F7F">
          <w:rPr>
            <w:lang w:val="en-US"/>
          </w:rPr>
          <w:delText>dataset</w:delText>
        </w:r>
        <w:r w:rsidDel="00C26F7F">
          <w:rPr>
            <w:lang w:val="en-US"/>
          </w:rPr>
          <w:delText xml:space="preserve"> </w:delText>
        </w:r>
      </w:del>
      <w:del w:id="48" w:author="Martin Gerdin Wärnberg" w:date="2019-11-11T12:02:00Z">
        <w:r w:rsidDel="0066436D">
          <w:rPr>
            <w:lang w:val="en-US"/>
          </w:rPr>
          <w:delText xml:space="preserve">of </w:delText>
        </w:r>
        <w:r w:rsidR="00885772" w:rsidDel="0066436D">
          <w:rPr>
            <w:lang w:val="en-US"/>
          </w:rPr>
          <w:delText xml:space="preserve">has xxx </w:delText>
        </w:r>
        <w:r w:rsidR="00604A32" w:rsidDel="0066436D">
          <w:rPr>
            <w:lang w:val="en-US"/>
          </w:rPr>
          <w:delText>participant</w:delText>
        </w:r>
        <w:r w:rsidDel="0066436D">
          <w:rPr>
            <w:lang w:val="en-US"/>
          </w:rPr>
          <w:delText xml:space="preserve">. </w:delText>
        </w:r>
        <w:r w:rsidR="003C6433" w:rsidDel="0066436D">
          <w:rPr>
            <w:lang w:val="en-US"/>
          </w:rPr>
          <w:delText>Both the l</w:delText>
        </w:r>
        <w:r w:rsidR="00885772" w:rsidDel="0066436D">
          <w:rPr>
            <w:lang w:val="en-US"/>
          </w:rPr>
          <w:delText xml:space="preserve">ocal model and the TRISS model </w:delText>
        </w:r>
        <w:r w:rsidR="003C6433" w:rsidDel="0066436D">
          <w:rPr>
            <w:lang w:val="en-US"/>
          </w:rPr>
          <w:delText>will be</w:delText>
        </w:r>
        <w:r w:rsidR="00885772" w:rsidDel="0066436D">
          <w:rPr>
            <w:lang w:val="en-US"/>
          </w:rPr>
          <w:delText xml:space="preserve"> developed from a random sample of the TTRIS dataset (50% of the TTRIS dataset). We </w:delText>
        </w:r>
        <w:r w:rsidR="003C6433" w:rsidDel="0066436D">
          <w:rPr>
            <w:lang w:val="en-US"/>
          </w:rPr>
          <w:delText xml:space="preserve">will </w:delText>
        </w:r>
        <w:r w:rsidR="00885772" w:rsidDel="0066436D">
          <w:rPr>
            <w:lang w:val="en-US"/>
          </w:rPr>
          <w:delText>then use an out-of-sample validation set (remaining 50% of the TTRIS dataset) to assess</w:delText>
        </w:r>
        <w:r w:rsidR="003C6433" w:rsidDel="0066436D">
          <w:rPr>
            <w:lang w:val="en-US"/>
          </w:rPr>
          <w:delText xml:space="preserve"> the validity of each model’s predictive performance.</w:delText>
        </w:r>
      </w:del>
      <w:del w:id="49" w:author="Martin Gerdin Wärnberg" w:date="2019-11-11T11:43:00Z">
        <w:r w:rsidR="003C6433" w:rsidDel="009C67F9">
          <w:rPr>
            <w:lang w:val="en-US"/>
          </w:rPr>
          <w:delText xml:space="preserve"> </w:delText>
        </w:r>
        <w:r w:rsidR="00885772" w:rsidDel="009C67F9">
          <w:rPr>
            <w:lang w:val="en-US"/>
          </w:rPr>
          <w:delText xml:space="preserve"> </w:delText>
        </w:r>
      </w:del>
    </w:p>
    <w:p w14:paraId="09CC1D2C" w14:textId="7687E085" w:rsidR="003C6433" w:rsidRDefault="003C6433" w:rsidP="00245962">
      <w:pPr>
        <w:spacing w:after="0"/>
        <w:jc w:val="both"/>
        <w:rPr>
          <w:lang w:val="en-US"/>
        </w:rPr>
      </w:pPr>
    </w:p>
    <w:p w14:paraId="3FD2A4F4" w14:textId="5F5F474A" w:rsidR="003C6433" w:rsidRDefault="003C6433" w:rsidP="00245962">
      <w:pPr>
        <w:spacing w:after="0"/>
        <w:jc w:val="both"/>
        <w:rPr>
          <w:i/>
          <w:iCs/>
          <w:lang w:val="en-US"/>
        </w:rPr>
      </w:pPr>
      <w:r>
        <w:rPr>
          <w:i/>
          <w:iCs/>
          <w:lang w:val="en-US"/>
        </w:rPr>
        <w:t>Sample Size</w:t>
      </w:r>
    </w:p>
    <w:p w14:paraId="653ED14D" w14:textId="6332A7CB" w:rsidR="003C6433" w:rsidRDefault="003B582A" w:rsidP="00245962">
      <w:pPr>
        <w:spacing w:after="0"/>
        <w:jc w:val="both"/>
        <w:rPr>
          <w:lang w:val="en-US"/>
        </w:rPr>
      </w:pPr>
      <w:ins w:id="50" w:author="Martin Gerdin Wärnberg" w:date="2019-11-11T11:44:00Z">
        <w:r>
          <w:rPr>
            <w:lang w:val="en-US"/>
          </w:rPr>
          <w:t xml:space="preserve">To develop a prediction model with a </w:t>
        </w:r>
        <w:proofErr w:type="gramStart"/>
        <w:r>
          <w:rPr>
            <w:lang w:val="en-US"/>
          </w:rPr>
          <w:t>binary outcome current recommendations</w:t>
        </w:r>
        <w:proofErr w:type="gramEnd"/>
        <w:r>
          <w:rPr>
            <w:lang w:val="en-US"/>
          </w:rPr>
          <w:t xml:space="preserve"> is to include at least </w:t>
        </w:r>
      </w:ins>
      <w:ins w:id="51" w:author="Martin Gerdin Wärnberg" w:date="2019-11-11T11:45:00Z">
        <w:r>
          <w:rPr>
            <w:lang w:val="en-US"/>
          </w:rPr>
          <w:t>ten events, i.e. participants with the outcome, and at least as many non-events per free parameter in the model (</w:t>
        </w:r>
        <w:commentRangeStart w:id="52"/>
        <w:r>
          <w:rPr>
            <w:lang w:val="en-US"/>
          </w:rPr>
          <w:t>REF</w:t>
        </w:r>
        <w:commentRangeEnd w:id="52"/>
        <w:r>
          <w:rPr>
            <w:rStyle w:val="CommentReference"/>
          </w:rPr>
          <w:commentReference w:id="52"/>
        </w:r>
        <w:r>
          <w:rPr>
            <w:lang w:val="en-US"/>
          </w:rPr>
          <w:t>). Depending on the data structure as man</w:t>
        </w:r>
      </w:ins>
      <w:ins w:id="53" w:author="Martin Gerdin Wärnberg" w:date="2019-11-11T11:46:00Z">
        <w:r>
          <w:rPr>
            <w:lang w:val="en-US"/>
          </w:rPr>
          <w:t xml:space="preserve">y as 25 events and non-events or more per free parameter may be required to obtain stable </w:t>
        </w:r>
        <w:r w:rsidR="008E6F91">
          <w:rPr>
            <w:lang w:val="en-US"/>
          </w:rPr>
          <w:t>estimates (</w:t>
        </w:r>
        <w:commentRangeStart w:id="54"/>
        <w:r w:rsidR="008E6F91">
          <w:rPr>
            <w:lang w:val="en-US"/>
          </w:rPr>
          <w:t>REF</w:t>
        </w:r>
        <w:commentRangeEnd w:id="54"/>
        <w:r w:rsidR="008E6F91">
          <w:rPr>
            <w:rStyle w:val="CommentReference"/>
          </w:rPr>
          <w:commentReference w:id="54"/>
        </w:r>
        <w:r w:rsidR="008E6F91">
          <w:rPr>
            <w:lang w:val="en-US"/>
          </w:rPr>
          <w:t xml:space="preserve">). </w:t>
        </w:r>
      </w:ins>
      <w:ins w:id="55" w:author="Martin Gerdin Wärnberg" w:date="2019-11-11T11:47:00Z">
        <w:r w:rsidR="008E6F91">
          <w:rPr>
            <w:lang w:val="en-US"/>
          </w:rPr>
          <w:t xml:space="preserve">These recommendations are however </w:t>
        </w:r>
      </w:ins>
      <w:ins w:id="56" w:author="Martin Gerdin Wärnberg" w:date="2019-11-11T11:51:00Z">
        <w:r w:rsidR="00BB268F">
          <w:rPr>
            <w:lang w:val="en-US"/>
          </w:rPr>
          <w:t>mainly for logistic regression, whereas no recommendations exist for ensemble learners except that more data is likely needed (</w:t>
        </w:r>
        <w:commentRangeStart w:id="57"/>
        <w:r w:rsidR="00BB268F">
          <w:rPr>
            <w:lang w:val="en-US"/>
          </w:rPr>
          <w:t>REF</w:t>
        </w:r>
        <w:commentRangeEnd w:id="57"/>
        <w:r w:rsidR="00BB268F">
          <w:rPr>
            <w:rStyle w:val="CommentReference"/>
          </w:rPr>
          <w:commentReference w:id="57"/>
        </w:r>
        <w:r w:rsidR="00BB268F">
          <w:rPr>
            <w:lang w:val="en-US"/>
          </w:rPr>
          <w:t>).</w:t>
        </w:r>
      </w:ins>
      <w:ins w:id="58" w:author="Martin Gerdin Wärnberg" w:date="2019-11-11T11:47:00Z">
        <w:r w:rsidR="008E6F91">
          <w:rPr>
            <w:lang w:val="en-US"/>
          </w:rPr>
          <w:t xml:space="preserve"> </w:t>
        </w:r>
      </w:ins>
      <w:ins w:id="59" w:author="Martin Gerdin Wärnberg" w:date="2019-11-11T11:52:00Z">
        <w:r w:rsidR="00BB268F">
          <w:rPr>
            <w:lang w:val="en-US"/>
          </w:rPr>
          <w:t xml:space="preserve">We will therefore include at least 25 events and non-events per free </w:t>
        </w:r>
        <w:proofErr w:type="spellStart"/>
        <w:r w:rsidR="00BB268F">
          <w:rPr>
            <w:lang w:val="en-US"/>
          </w:rPr>
          <w:t xml:space="preserve">parameter </w:t>
        </w:r>
        <w:proofErr w:type="spellEnd"/>
        <w:r w:rsidR="00BB268F">
          <w:rPr>
            <w:lang w:val="en-US"/>
          </w:rPr>
          <w:t xml:space="preserve">in the training </w:t>
        </w:r>
        <w:proofErr w:type="gramStart"/>
        <w:r w:rsidR="00BB268F">
          <w:rPr>
            <w:lang w:val="en-US"/>
          </w:rPr>
          <w:t>sample</w:t>
        </w:r>
      </w:ins>
      <w:ins w:id="60" w:author="Martin Gerdin Wärnberg" w:date="2019-11-11T11:53:00Z">
        <w:r w:rsidR="00BB268F">
          <w:rPr>
            <w:lang w:val="en-US"/>
          </w:rPr>
          <w:t>, and</w:t>
        </w:r>
        <w:proofErr w:type="gramEnd"/>
        <w:r w:rsidR="00BB268F">
          <w:rPr>
            <w:lang w:val="en-US"/>
          </w:rPr>
          <w:t xml:space="preserve"> let the training sample constitute </w:t>
        </w:r>
      </w:ins>
      <w:ins w:id="61" w:author="Martin Gerdin Wärnberg" w:date="2019-11-11T11:54:00Z">
        <w:r w:rsidR="00BB268F">
          <w:rPr>
            <w:lang w:val="en-US"/>
          </w:rPr>
          <w:t>80% of the total sample. The remaining 20% of the cohort will be used as the test sample.</w:t>
        </w:r>
      </w:ins>
      <w:del w:id="62" w:author="Martin Gerdin Wärnberg" w:date="2019-11-11T11:59:00Z">
        <w:r w:rsidR="005A642B" w:rsidDel="0066436D">
          <w:rPr>
            <w:lang w:val="en-US"/>
          </w:rPr>
          <w:delText>Based on previous studies w</w:delText>
        </w:r>
        <w:r w:rsidR="003C6433" w:rsidDel="0066436D">
          <w:rPr>
            <w:lang w:val="en-US"/>
          </w:rPr>
          <w:delText xml:space="preserve">e will </w:delText>
        </w:r>
        <w:r w:rsidR="00604A32" w:rsidDel="0066436D">
          <w:rPr>
            <w:lang w:val="en-US"/>
          </w:rPr>
          <w:delText xml:space="preserve">use </w:delText>
        </w:r>
        <w:r w:rsidR="005A642B" w:rsidDel="0066436D">
          <w:rPr>
            <w:lang w:val="en-US"/>
          </w:rPr>
          <w:delText xml:space="preserve">10 events per parameter to </w:delText>
        </w:r>
        <w:r w:rsidR="00604A32" w:rsidDel="0066436D">
          <w:rPr>
            <w:lang w:val="en-US"/>
          </w:rPr>
          <w:delText xml:space="preserve">calculate the sample size. The event was defined as a participant who died within 30-days of admission. As we will use xxx parameters and the overall mortality in the TTRIS data set was xx%, the sample size required for developing the local model is xxx. The validation will require an additional xx participants. </w:delText>
        </w:r>
      </w:del>
      <w:r w:rsidR="00604A32">
        <w:rPr>
          <w:lang w:val="en-US"/>
        </w:rPr>
        <w:t xml:space="preserve"> </w:t>
      </w:r>
    </w:p>
    <w:p w14:paraId="06493454" w14:textId="77777777" w:rsidR="00604A32" w:rsidRPr="003C6433" w:rsidRDefault="00604A32" w:rsidP="00245962">
      <w:pPr>
        <w:spacing w:after="0"/>
        <w:jc w:val="both"/>
        <w:rPr>
          <w:lang w:val="en-US"/>
        </w:rPr>
      </w:pPr>
    </w:p>
    <w:p w14:paraId="4A30A861" w14:textId="689F5454" w:rsidR="00604A32" w:rsidRDefault="0066436D" w:rsidP="00245962">
      <w:pPr>
        <w:spacing w:after="0"/>
        <w:jc w:val="both"/>
        <w:rPr>
          <w:ins w:id="63" w:author="Martin Gerdin Wärnberg" w:date="2019-11-11T12:03:00Z"/>
          <w:i/>
          <w:iCs/>
          <w:lang w:val="en-US"/>
        </w:rPr>
      </w:pPr>
      <w:commentRangeStart w:id="64"/>
      <w:ins w:id="65" w:author="Martin Gerdin Wärnberg" w:date="2019-11-11T12:03:00Z">
        <w:r>
          <w:rPr>
            <w:i/>
            <w:iCs/>
            <w:lang w:val="en-US"/>
          </w:rPr>
          <w:t>Analyses and S</w:t>
        </w:r>
      </w:ins>
      <w:del w:id="66" w:author="Martin Gerdin Wärnberg" w:date="2019-11-11T12:03:00Z">
        <w:r w:rsidR="00604A32" w:rsidDel="0066436D">
          <w:rPr>
            <w:i/>
            <w:iCs/>
            <w:lang w:val="en-US"/>
          </w:rPr>
          <w:delText>S</w:delText>
        </w:r>
      </w:del>
      <w:r w:rsidR="00604A32">
        <w:rPr>
          <w:i/>
          <w:iCs/>
          <w:lang w:val="en-US"/>
        </w:rPr>
        <w:t>tatistical Methods</w:t>
      </w:r>
      <w:del w:id="67" w:author="Martin Gerdin Wärnberg" w:date="2019-11-11T12:14:00Z">
        <w:r w:rsidR="00604A32" w:rsidDel="003A0A24">
          <w:rPr>
            <w:i/>
            <w:iCs/>
            <w:lang w:val="en-US"/>
          </w:rPr>
          <w:delText xml:space="preserve"> </w:delText>
        </w:r>
      </w:del>
      <w:commentRangeEnd w:id="64"/>
      <w:r w:rsidR="003A0A24">
        <w:rPr>
          <w:rStyle w:val="CommentReference"/>
        </w:rPr>
        <w:commentReference w:id="64"/>
      </w:r>
    </w:p>
    <w:p w14:paraId="437319E5" w14:textId="204F35D6" w:rsidR="0066436D" w:rsidRPr="0066436D" w:rsidRDefault="0066436D" w:rsidP="00245962">
      <w:pPr>
        <w:spacing w:after="0"/>
        <w:jc w:val="both"/>
        <w:rPr>
          <w:ins w:id="68" w:author="Martin Gerdin Wärnberg" w:date="2019-11-11T12:03:00Z"/>
          <w:lang w:val="en-US"/>
          <w:rPrChange w:id="69" w:author="Martin Gerdin Wärnberg" w:date="2019-11-11T12:03:00Z">
            <w:rPr>
              <w:ins w:id="70" w:author="Martin Gerdin Wärnberg" w:date="2019-11-11T12:03:00Z"/>
              <w:i/>
              <w:iCs/>
              <w:lang w:val="en-US"/>
            </w:rPr>
          </w:rPrChange>
        </w:rPr>
      </w:pPr>
      <w:ins w:id="71" w:author="Martin Gerdin Wärnberg" w:date="2019-11-11T12:03:00Z">
        <w:r>
          <w:rPr>
            <w:lang w:val="en-US"/>
          </w:rPr>
          <w:t xml:space="preserve">The complete TTRIS cohort will be </w:t>
        </w:r>
      </w:ins>
      <w:ins w:id="72" w:author="Martin Gerdin Wärnberg" w:date="2019-11-11T12:04:00Z">
        <w:r>
          <w:rPr>
            <w:lang w:val="en-US"/>
          </w:rPr>
          <w:t xml:space="preserve">randomly </w:t>
        </w:r>
      </w:ins>
      <w:ins w:id="73" w:author="Martin Gerdin Wärnberg" w:date="2019-11-11T12:03:00Z">
        <w:r>
          <w:rPr>
            <w:lang w:val="en-US"/>
          </w:rPr>
          <w:t xml:space="preserve">split into </w:t>
        </w:r>
      </w:ins>
      <w:ins w:id="74" w:author="Martin Gerdin Wärnberg" w:date="2019-11-11T12:04:00Z">
        <w:r>
          <w:rPr>
            <w:lang w:val="en-US"/>
          </w:rPr>
          <w:t xml:space="preserve">a </w:t>
        </w:r>
      </w:ins>
      <w:ins w:id="75" w:author="Martin Gerdin Wärnberg" w:date="2019-11-11T12:03:00Z">
        <w:r>
          <w:rPr>
            <w:lang w:val="en-US"/>
          </w:rPr>
          <w:t xml:space="preserve">training and </w:t>
        </w:r>
      </w:ins>
      <w:ins w:id="76" w:author="Martin Gerdin Wärnberg" w:date="2019-11-11T12:04:00Z">
        <w:r>
          <w:rPr>
            <w:lang w:val="en-US"/>
          </w:rPr>
          <w:t xml:space="preserve">a test set, with 80% of the observations in the training set and 20% of the observations in the test set. We will use the training set to </w:t>
        </w:r>
      </w:ins>
      <w:ins w:id="77" w:author="Martin Gerdin Wärnberg" w:date="2019-11-11T12:05:00Z">
        <w:r>
          <w:rPr>
            <w:lang w:val="en-US"/>
          </w:rPr>
          <w:t xml:space="preserve">build the ensemble learner and to update TRISS. </w:t>
        </w:r>
      </w:ins>
      <w:ins w:id="78" w:author="Martin Gerdin Wärnberg" w:date="2019-11-11T12:06:00Z">
        <w:r>
          <w:rPr>
            <w:lang w:val="en-US"/>
          </w:rPr>
          <w:t>We will use the test set to estimate the performance of each of the ensemble learner, the original TRISS, and the updated TRISS. We will then</w:t>
        </w:r>
      </w:ins>
      <w:ins w:id="79" w:author="Martin Gerdin Wärnberg" w:date="2019-11-11T12:07:00Z">
        <w:r>
          <w:rPr>
            <w:lang w:val="en-US"/>
          </w:rPr>
          <w:t xml:space="preserve"> compare the performance of all models in a pair-wise fashion.</w:t>
        </w:r>
      </w:ins>
      <w:ins w:id="80" w:author="Martin Gerdin Wärnberg" w:date="2019-11-11T12:08:00Z">
        <w:r>
          <w:rPr>
            <w:lang w:val="en-US"/>
          </w:rPr>
          <w:t xml:space="preserve"> </w:t>
        </w:r>
      </w:ins>
      <w:ins w:id="81" w:author="Martin Gerdin Wärnberg" w:date="2019-11-11T12:15:00Z">
        <w:r w:rsidR="000E4AE1">
          <w:rPr>
            <w:lang w:val="en-US"/>
          </w:rPr>
          <w:t xml:space="preserve">Performance </w:t>
        </w:r>
      </w:ins>
      <w:ins w:id="82" w:author="Martin Gerdin Wärnberg" w:date="2019-11-11T12:16:00Z">
        <w:r w:rsidR="000E4AE1">
          <w:rPr>
            <w:lang w:val="en-US"/>
          </w:rPr>
          <w:t xml:space="preserve">and differences in performance </w:t>
        </w:r>
      </w:ins>
      <w:ins w:id="83" w:author="Martin Gerdin Wärnberg" w:date="2019-11-11T12:15:00Z">
        <w:r w:rsidR="000E4AE1">
          <w:rPr>
            <w:lang w:val="en-US"/>
          </w:rPr>
          <w:t>will be estimated as median</w:t>
        </w:r>
      </w:ins>
      <w:ins w:id="84" w:author="Martin Gerdin Wärnberg" w:date="2019-11-11T12:16:00Z">
        <w:r w:rsidR="000E4AE1">
          <w:rPr>
            <w:lang w:val="en-US"/>
          </w:rPr>
          <w:t>s</w:t>
        </w:r>
      </w:ins>
      <w:ins w:id="85" w:author="Martin Gerdin Wärnberg" w:date="2019-11-11T12:15:00Z">
        <w:r w:rsidR="000E4AE1">
          <w:rPr>
            <w:lang w:val="en-US"/>
          </w:rPr>
          <w:t xml:space="preserve"> across </w:t>
        </w:r>
      </w:ins>
      <w:ins w:id="86" w:author="Martin Gerdin Wärnberg" w:date="2019-11-11T12:16:00Z">
        <w:r w:rsidR="000E4AE1">
          <w:rPr>
            <w:lang w:val="en-US"/>
          </w:rPr>
          <w:t>imputations and 95% confidence intervals will be estimated using bootstrapping.</w:t>
        </w:r>
      </w:ins>
      <w:bookmarkStart w:id="87" w:name="_GoBack"/>
      <w:bookmarkEnd w:id="87"/>
    </w:p>
    <w:p w14:paraId="102FD28C" w14:textId="77777777" w:rsidR="0066436D" w:rsidRDefault="0066436D" w:rsidP="00245962">
      <w:pPr>
        <w:spacing w:after="0"/>
        <w:jc w:val="both"/>
        <w:rPr>
          <w:i/>
          <w:iCs/>
          <w:lang w:val="en-US"/>
        </w:rPr>
      </w:pPr>
    </w:p>
    <w:p w14:paraId="76BE92AA" w14:textId="5889DE2B" w:rsidR="00A124C9" w:rsidRDefault="00A124C9" w:rsidP="00245962">
      <w:pPr>
        <w:spacing w:after="0"/>
        <w:jc w:val="both"/>
        <w:rPr>
          <w:i/>
          <w:iCs/>
          <w:lang w:val="en-US"/>
        </w:rPr>
      </w:pPr>
      <w:r>
        <w:rPr>
          <w:i/>
          <w:iCs/>
          <w:lang w:val="en-US"/>
        </w:rPr>
        <w:t>Missing Data</w:t>
      </w:r>
    </w:p>
    <w:p w14:paraId="3C1CF5CE" w14:textId="35444F62" w:rsidR="00A124C9" w:rsidRPr="00A124C9" w:rsidRDefault="00E1079D" w:rsidP="00245962">
      <w:pPr>
        <w:spacing w:after="0"/>
        <w:jc w:val="both"/>
        <w:rPr>
          <w:lang w:val="en-US"/>
        </w:rPr>
      </w:pPr>
      <w:commentRangeStart w:id="88"/>
      <w:r>
        <w:rPr>
          <w:lang w:val="en-US"/>
        </w:rPr>
        <w:t>In case of missing data</w:t>
      </w:r>
      <w:r w:rsidR="00B65043">
        <w:rPr>
          <w:lang w:val="en-US"/>
        </w:rPr>
        <w:t>, we will compare differences of means of continuous variables (students t-test) and if not normally distributed we will use non-parametric tests. We will perform X-square test to compare mortality between complete cases and those with missing -variables</w:t>
      </w:r>
      <w:commentRangeEnd w:id="88"/>
      <w:r w:rsidR="0066436D">
        <w:rPr>
          <w:rStyle w:val="CommentReference"/>
        </w:rPr>
        <w:commentReference w:id="88"/>
      </w:r>
      <w:r w:rsidR="00B65043">
        <w:rPr>
          <w:lang w:val="en-US"/>
        </w:rPr>
        <w:t xml:space="preserve">. </w:t>
      </w:r>
      <w:commentRangeStart w:id="89"/>
      <w:r w:rsidR="00B65043">
        <w:rPr>
          <w:lang w:val="en-US"/>
        </w:rPr>
        <w:t xml:space="preserve">Based on this we will </w:t>
      </w:r>
      <w:r w:rsidR="00A124C9">
        <w:rPr>
          <w:lang w:val="en-US"/>
        </w:rPr>
        <w:t xml:space="preserve">use established </w:t>
      </w:r>
      <w:r w:rsidR="00B65043">
        <w:rPr>
          <w:lang w:val="en-US"/>
        </w:rPr>
        <w:t xml:space="preserve">norms on </w:t>
      </w:r>
      <w:r w:rsidR="00A124C9">
        <w:rPr>
          <w:lang w:val="en-US"/>
        </w:rPr>
        <w:t>multiple imputation norms to handle the missing data</w:t>
      </w:r>
      <w:commentRangeEnd w:id="89"/>
      <w:r w:rsidR="0066436D">
        <w:rPr>
          <w:rStyle w:val="CommentReference"/>
        </w:rPr>
        <w:commentReference w:id="89"/>
      </w:r>
      <w:r w:rsidR="00A124C9">
        <w:rPr>
          <w:lang w:val="en-US"/>
        </w:rPr>
        <w:t xml:space="preserve"> </w:t>
      </w:r>
      <w:r w:rsidR="00A124C9">
        <w:rPr>
          <w:lang w:val="en-US"/>
        </w:rPr>
        <w:fldChar w:fldCharType="begin" w:fldLock="1"/>
      </w:r>
      <w:r w:rsidR="00B94E51">
        <w:rPr>
          <w:lang w:val="en-US"/>
        </w:rPr>
        <w:instrText>ADDIN CSL_CITATION {"citationItems":[{"id":"ITEM-1","itemData":{"DOI":"10.1016/j.jclinepi.2009.03.017","ISSN":"08954356","abstract":"Objective: To illustrate the sequence of steps needed to develop and validate a clinical prediction model, when missing predictor values have been multiply imputed. Study Design and Setting: We used data from consecutive primary care patients suspected of deep venous thrombosis (DVT) to develop and validate a diagnostic model for the presence of DVT. Missing values were imputed 10 times with the MICE conditional imputation method. After the selection of predictors and transformations for continuous predictors according to three different methods, we estimated regression coefficients and performance measures. Results: The three methods to select predictors and transformations of continuous predictors showed similar results. Rubin's rules could easily be applied to estimate regression coefficients and performance measures, once predictors and transformations were selected. Conclusion: We provide a practical approach for model development and validation with multiply imputed data. © 2010 Elsevier Inc. All rights reserved.","author":[{"dropping-particle":"","family":"Vergouwe","given":"Yvonne","non-dropping-particle":"","parse-names":false,"suffix":""},{"dropping-particle":"","family":"Royston","given":"Patrick","non-dropping-particle":"","parse-names":false,"suffix":""},{"dropping-particle":"","family":"Moons","given":"Karel G.M.","non-dropping-particle":"","parse-names":false,"suffix":""},{"dropping-particle":"","family":"Altman","given":"Douglas G.","non-dropping-particle":"","parse-names":false,"suffix":""}],"container-title":"Journal of Clinical Epidemiology","id":"ITEM-1","issue":"2","issued":{"date-parts":[["2010"]]},"page":"205-214","publisher":"Elsevier Inc","title":"Development and validation of a prediction model with missing predictor data: a practical approach","type":"article-journal","volume":"63"},"uris":["http://www.mendeley.com/documents/?uuid=bdbc4e91-4cf8-4ddb-9a40-fbb7f70c76e4"]}],"mendeley":{"formattedCitation":"(54)","plainTextFormattedCitation":"(54)","previouslyFormattedCitation":"(54)"},"properties":{"noteIndex":0},"schema":"https://github.com/citation-style-language/schema/raw/master/csl-citation.json"}</w:instrText>
      </w:r>
      <w:r w:rsidR="00A124C9">
        <w:rPr>
          <w:lang w:val="en-US"/>
        </w:rPr>
        <w:fldChar w:fldCharType="separate"/>
      </w:r>
      <w:r w:rsidR="00A124C9" w:rsidRPr="00A124C9">
        <w:rPr>
          <w:noProof/>
          <w:lang w:val="en-US"/>
        </w:rPr>
        <w:t>(54)</w:t>
      </w:r>
      <w:r w:rsidR="00A124C9">
        <w:rPr>
          <w:lang w:val="en-US"/>
        </w:rPr>
        <w:fldChar w:fldCharType="end"/>
      </w:r>
      <w:r w:rsidR="00A124C9">
        <w:rPr>
          <w:lang w:val="en-US"/>
        </w:rPr>
        <w:t xml:space="preserve">. </w:t>
      </w:r>
    </w:p>
    <w:p w14:paraId="0C6CDDF3" w14:textId="77777777" w:rsidR="00A124C9" w:rsidRDefault="00A124C9" w:rsidP="00245962">
      <w:pPr>
        <w:spacing w:after="0"/>
        <w:jc w:val="both"/>
        <w:rPr>
          <w:i/>
          <w:iCs/>
          <w:lang w:val="en-US"/>
        </w:rPr>
      </w:pPr>
    </w:p>
    <w:p w14:paraId="55BD4FB7" w14:textId="478B63E8" w:rsidR="003C6433" w:rsidRDefault="003C6433" w:rsidP="00245962">
      <w:pPr>
        <w:spacing w:after="0"/>
        <w:jc w:val="both"/>
        <w:rPr>
          <w:i/>
          <w:iCs/>
          <w:lang w:val="en-US"/>
        </w:rPr>
      </w:pPr>
      <w:r w:rsidRPr="003C6433">
        <w:rPr>
          <w:i/>
          <w:iCs/>
          <w:lang w:val="en-US"/>
        </w:rPr>
        <w:t>Model Assessment</w:t>
      </w:r>
    </w:p>
    <w:p w14:paraId="4984A7B1" w14:textId="44A2AAA8" w:rsidR="00A124C9" w:rsidRPr="00B65043" w:rsidRDefault="00A124C9" w:rsidP="00245962">
      <w:pPr>
        <w:spacing w:after="0"/>
        <w:jc w:val="both"/>
        <w:rPr>
          <w:lang w:val="en-US"/>
        </w:rPr>
      </w:pPr>
      <w:commentRangeStart w:id="90"/>
      <w:r>
        <w:rPr>
          <w:lang w:val="en-US"/>
        </w:rPr>
        <w:t>We will assess</w:t>
      </w:r>
      <w:r w:rsidR="00E1079D">
        <w:rPr>
          <w:lang w:val="en-US"/>
        </w:rPr>
        <w:t xml:space="preserve"> the Local Model and TRISS model for overall performance (</w:t>
      </w:r>
      <w:r w:rsidR="00E1079D" w:rsidRPr="00E1079D">
        <w:rPr>
          <w:color w:val="4472C4" w:themeColor="accent1"/>
          <w:lang w:val="en-US"/>
        </w:rPr>
        <w:t>R</w:t>
      </w:r>
      <w:r w:rsidR="00E1079D" w:rsidRPr="00E1079D">
        <w:rPr>
          <w:color w:val="4472C4" w:themeColor="accent1"/>
          <w:vertAlign w:val="superscript"/>
          <w:lang w:val="en-US"/>
        </w:rPr>
        <w:t>2</w:t>
      </w:r>
      <w:r w:rsidR="008D3A1F">
        <w:rPr>
          <w:color w:val="4472C4" w:themeColor="accent1"/>
          <w:vertAlign w:val="superscript"/>
          <w:lang w:val="en-US"/>
        </w:rPr>
        <w:t xml:space="preserve"> </w:t>
      </w:r>
      <w:r w:rsidR="00E1079D" w:rsidRPr="00E1079D">
        <w:rPr>
          <w:color w:val="4472C4" w:themeColor="accent1"/>
          <w:lang w:val="en-US"/>
        </w:rPr>
        <w:t>?</w:t>
      </w:r>
      <w:r w:rsidR="00E1079D">
        <w:rPr>
          <w:lang w:val="en-US"/>
        </w:rPr>
        <w:t>), discrimination (</w:t>
      </w:r>
      <w:r w:rsidR="00E1079D" w:rsidRPr="00E1079D">
        <w:rPr>
          <w:color w:val="4472C4" w:themeColor="accent1"/>
          <w:lang w:val="en-US"/>
        </w:rPr>
        <w:t>ROC curve?</w:t>
      </w:r>
      <w:r w:rsidR="00E1079D">
        <w:rPr>
          <w:lang w:val="en-US"/>
        </w:rPr>
        <w:t xml:space="preserve">) and </w:t>
      </w:r>
      <w:r w:rsidR="00B65043">
        <w:rPr>
          <w:lang w:val="en-US"/>
        </w:rPr>
        <w:t>calibration (</w:t>
      </w:r>
      <w:r w:rsidR="00B65043" w:rsidRPr="00B65043">
        <w:rPr>
          <w:color w:val="4472C4" w:themeColor="accent1"/>
          <w:lang w:val="en-US"/>
        </w:rPr>
        <w:t xml:space="preserve">calibration </w:t>
      </w:r>
      <w:r w:rsidR="008D3A1F">
        <w:rPr>
          <w:color w:val="4472C4" w:themeColor="accent1"/>
          <w:lang w:val="en-US"/>
        </w:rPr>
        <w:t>slope</w:t>
      </w:r>
      <w:r w:rsidR="00B65043" w:rsidRPr="00B65043">
        <w:rPr>
          <w:color w:val="4472C4" w:themeColor="accent1"/>
          <w:lang w:val="en-US"/>
        </w:rPr>
        <w:t>?</w:t>
      </w:r>
      <w:r w:rsidR="00B65043">
        <w:rPr>
          <w:lang w:val="en-US"/>
        </w:rPr>
        <w:t>)</w:t>
      </w:r>
      <w:r w:rsidR="00B94E51">
        <w:rPr>
          <w:lang w:val="en-US"/>
        </w:rPr>
        <w:t xml:space="preserve"> </w:t>
      </w:r>
      <w:r w:rsidR="00B94E51">
        <w:rPr>
          <w:lang w:val="en-US"/>
        </w:rPr>
        <w:fldChar w:fldCharType="begin" w:fldLock="1"/>
      </w:r>
      <w:r w:rsidR="00B94E51">
        <w:rPr>
          <w:lang w:val="en-US"/>
        </w:rPr>
        <w:instrText>ADDIN CSL_CITATION {"citationItems":[{"id":"ITEM-1","itemData":{"DOI":"10.1097/EDE.0b013e3181c30fb2","ISSN":"10443983","PMID":"20010215","abstract":"The performance of prediction models can be assessed using a variety of methods and metrics. Traditional measures for binary and survival outcomes include the Brier score to indicate overall model performance, the concordance (or c) statistic for discriminative ability (or area under the receiver operating characteristic [ROC] curve), and goodness-of-fit statistics for calibration.Several new measures have recently been proposed that can be seen as refinements of discrimination measures, including variants of the c statistic for survival, reclassification tables, net reclassification improvement (NRI), and integrated discrimination improvement (IDI). Moreover, decision-analytic measures have been proposed, including decision curves to plot the net benefit achieved by making decisions based on model predictions.We aimed to define the role of these relatively novel approaches in the evaluation of the performance of prediction models. For illustration, we present a case study of predicting the presence of residual tumor versus benign tissue in patients with testicular cancer (n = 544 for model development, n = 273 for external validation).We suggest that reporting discrimination and calibration will always be important for a prediction model. Decision-analytic measures should be reported if the predictive model is to be used for clinical decisions. Other measures of performance may be warranted in specific applications, such as reclassification metrics to gain insight into the value of adding a novel predictor to an established model. © 2009 by Lippincott Williams &amp; Wilkins.","author":[{"dropping-particle":"","family":"Steyerberg","given":"Ewout W.","non-dropping-particle":"","parse-names":false,"suffix":""},{"dropping-particle":"","family":"Vickers","given":"Andrew J.","non-dropping-particle":"","parse-names":false,"suffix":""},{"dropping-particle":"","family":"Cook","given":"Nancy R.","non-dropping-particle":"","parse-names":false,"suffix":""},{"dropping-particle":"","family":"Gerds","given":"Thomas","non-dropping-particle":"","parse-names":false,"suffix":""},{"dropping-particle":"","family":"Gonen","given":"Mithat","non-dropping-particle":"","parse-names":false,"suffix":""},{"dropping-particle":"","family":"Obuchowski","given":"Nancy","non-dropping-particle":"","parse-names":false,"suffix":""},{"dropping-particle":"","family":"Pencina","given":"Michael J.","non-dropping-particle":"","parse-names":false,"suffix":""},{"dropping-particle":"","family":"Kattan","given":"Michael W.","non-dropping-particle":"","parse-names":false,"suffix":""}],"container-title":"Epidemiology","id":"ITEM-1","issue":"1","issued":{"date-parts":[["2010"]]},"page":"128-138","title":"Assessing the performance of prediction models: A framework for traditional and novel measures","type":"article-journal","volume":"21"},"uris":["http://www.mendeley.com/documents/?uuid=59a62737-6db4-431a-a667-0af23a3468d6"]}],"mendeley":{"formattedCitation":"(55)","plainTextFormattedCitation":"(55)"},"properties":{"noteIndex":0},"schema":"https://github.com/citation-style-language/schema/raw/master/csl-citation.json"}</w:instrText>
      </w:r>
      <w:r w:rsidR="00B94E51">
        <w:rPr>
          <w:lang w:val="en-US"/>
        </w:rPr>
        <w:fldChar w:fldCharType="separate"/>
      </w:r>
      <w:r w:rsidR="00B94E51" w:rsidRPr="00B94E51">
        <w:rPr>
          <w:noProof/>
          <w:lang w:val="en-US"/>
        </w:rPr>
        <w:t>(55)</w:t>
      </w:r>
      <w:r w:rsidR="00B94E51">
        <w:rPr>
          <w:lang w:val="en-US"/>
        </w:rPr>
        <w:fldChar w:fldCharType="end"/>
      </w:r>
      <w:r w:rsidR="00B65043">
        <w:rPr>
          <w:lang w:val="en-US"/>
        </w:rPr>
        <w:t xml:space="preserve">. </w:t>
      </w:r>
    </w:p>
    <w:p w14:paraId="4BFD23AA" w14:textId="777BBFE6" w:rsidR="00B25F7B" w:rsidRPr="008D3A1F" w:rsidRDefault="008D3A1F" w:rsidP="00245962">
      <w:pPr>
        <w:spacing w:after="0"/>
        <w:jc w:val="both"/>
        <w:rPr>
          <w:color w:val="4472C4" w:themeColor="accent1"/>
          <w:lang w:val="en-US"/>
        </w:rPr>
      </w:pPr>
      <w:r>
        <w:rPr>
          <w:lang w:val="en-US"/>
        </w:rPr>
        <w:t xml:space="preserve">The sensitivity and specificity associated with ability of both the Local Model and TRISS Model to predict 30-day mortality was assessed by analyzing area under the ROC curve. The discrimination of each model was compared using these ROC curve. </w:t>
      </w:r>
      <w:r w:rsidRPr="008D3A1F">
        <w:rPr>
          <w:color w:val="4472C4" w:themeColor="accent1"/>
          <w:lang w:val="en-US"/>
        </w:rPr>
        <w:t>Really unsure about this</w:t>
      </w:r>
      <w:r>
        <w:rPr>
          <w:color w:val="4472C4" w:themeColor="accent1"/>
          <w:lang w:val="en-US"/>
        </w:rPr>
        <w:t xml:space="preserve"> section. </w:t>
      </w:r>
      <w:commentRangeEnd w:id="90"/>
      <w:r w:rsidR="003A0A24">
        <w:rPr>
          <w:rStyle w:val="CommentReference"/>
        </w:rPr>
        <w:commentReference w:id="90"/>
      </w:r>
    </w:p>
    <w:p w14:paraId="52AE791B" w14:textId="77777777" w:rsidR="00B25F7B" w:rsidRPr="00B25F7B" w:rsidRDefault="00B25F7B" w:rsidP="00245962">
      <w:pPr>
        <w:spacing w:after="0"/>
        <w:jc w:val="both"/>
        <w:rPr>
          <w:i/>
          <w:iCs/>
          <w:lang w:val="en-US"/>
        </w:rPr>
      </w:pPr>
    </w:p>
    <w:p w14:paraId="4FE88704" w14:textId="16640EFF" w:rsidR="00C50931" w:rsidRDefault="008D3A1F" w:rsidP="00245962">
      <w:pPr>
        <w:spacing w:after="0"/>
        <w:jc w:val="both"/>
        <w:rPr>
          <w:b/>
          <w:bCs/>
          <w:lang w:val="en-US"/>
        </w:rPr>
      </w:pPr>
      <w:r>
        <w:rPr>
          <w:b/>
          <w:bCs/>
          <w:lang w:val="en-US"/>
        </w:rPr>
        <w:t xml:space="preserve">Ethical Considerations </w:t>
      </w:r>
    </w:p>
    <w:p w14:paraId="489A5F9D" w14:textId="17A559D8" w:rsidR="00C02FC6" w:rsidRPr="00C02FC6" w:rsidRDefault="00764750" w:rsidP="008127E1">
      <w:pPr>
        <w:spacing w:after="0"/>
        <w:jc w:val="both"/>
        <w:rPr>
          <w:lang w:val="en-US"/>
        </w:rPr>
      </w:pPr>
      <w:r>
        <w:rPr>
          <w:lang w:val="en-US"/>
        </w:rPr>
        <w:t xml:space="preserve">The institutional ethics committee of each participating center has individually approved the collation and analysis of the TTRIS dataset. The reference numbers are: </w:t>
      </w:r>
      <w:r w:rsidR="008D3A1F" w:rsidRPr="008D3A1F">
        <w:rPr>
          <w:lang w:val="en-US"/>
        </w:rPr>
        <w:t>Maulana Azad Medical College, New Delhi</w:t>
      </w:r>
      <w:r>
        <w:rPr>
          <w:lang w:val="en-US"/>
        </w:rPr>
        <w:t xml:space="preserve"> (</w:t>
      </w:r>
      <w:r w:rsidR="008D3A1F" w:rsidRPr="008D3A1F">
        <w:rPr>
          <w:lang w:val="en-US"/>
        </w:rPr>
        <w:t>F.1/IEC/MAMC/(53/2/2016/No.97); KB Bhabha Hospital, Mumbai</w:t>
      </w:r>
      <w:r>
        <w:rPr>
          <w:lang w:val="en-US"/>
        </w:rPr>
        <w:t xml:space="preserve"> (</w:t>
      </w:r>
      <w:r w:rsidR="008D3A1F" w:rsidRPr="008D3A1F">
        <w:rPr>
          <w:lang w:val="en-US"/>
        </w:rPr>
        <w:t>HO/4882/KBBH of 3/8/2016</w:t>
      </w:r>
      <w:r>
        <w:rPr>
          <w:lang w:val="en-US"/>
        </w:rPr>
        <w:t>)</w:t>
      </w:r>
      <w:r w:rsidR="008D3A1F" w:rsidRPr="008D3A1F">
        <w:rPr>
          <w:lang w:val="en-US"/>
        </w:rPr>
        <w:t xml:space="preserve">; </w:t>
      </w:r>
      <w:r>
        <w:rPr>
          <w:lang w:val="en-US"/>
        </w:rPr>
        <w:t xml:space="preserve">and </w:t>
      </w:r>
      <w:r w:rsidRPr="00764750">
        <w:rPr>
          <w:lang w:val="en-US"/>
        </w:rPr>
        <w:t xml:space="preserve">Institute of Post-Graduate Medical Education and Seth </w:t>
      </w:r>
      <w:proofErr w:type="spellStart"/>
      <w:r w:rsidRPr="00764750">
        <w:rPr>
          <w:lang w:val="en-US"/>
        </w:rPr>
        <w:t>Sukhlal</w:t>
      </w:r>
      <w:proofErr w:type="spellEnd"/>
      <w:r w:rsidRPr="00764750">
        <w:rPr>
          <w:lang w:val="en-US"/>
        </w:rPr>
        <w:t xml:space="preserve"> </w:t>
      </w:r>
      <w:proofErr w:type="spellStart"/>
      <w:r w:rsidRPr="00764750">
        <w:rPr>
          <w:lang w:val="en-US"/>
        </w:rPr>
        <w:t>Karnani</w:t>
      </w:r>
      <w:proofErr w:type="spellEnd"/>
      <w:r w:rsidRPr="00764750">
        <w:rPr>
          <w:lang w:val="en-US"/>
        </w:rPr>
        <w:t xml:space="preserve"> Memorial Hospital (IPGMER &amp; SSKM), Kolkata </w:t>
      </w:r>
      <w:r>
        <w:rPr>
          <w:lang w:val="en-US"/>
        </w:rPr>
        <w:t>(</w:t>
      </w:r>
      <w:r w:rsidR="008D3A1F" w:rsidRPr="008D3A1F">
        <w:rPr>
          <w:lang w:val="en-US"/>
        </w:rPr>
        <w:t>Inst/IEC/2016/328)</w:t>
      </w:r>
      <w:r>
        <w:rPr>
          <w:lang w:val="en-US"/>
        </w:rPr>
        <w:t xml:space="preserve">. </w:t>
      </w:r>
    </w:p>
    <w:p w14:paraId="6D6CD067" w14:textId="77777777" w:rsidR="00C02FC6" w:rsidRPr="006E3D7F" w:rsidRDefault="00C02FC6" w:rsidP="006E3D7F">
      <w:pPr>
        <w:spacing w:after="0"/>
        <w:rPr>
          <w:lang w:val="en-US"/>
        </w:rPr>
      </w:pPr>
    </w:p>
    <w:p w14:paraId="0E515674" w14:textId="140B2CC8" w:rsidR="00085B4D" w:rsidRDefault="00ED69F9">
      <w:pPr>
        <w:rPr>
          <w:b/>
          <w:bCs/>
          <w:lang w:val="en-US"/>
        </w:rPr>
      </w:pPr>
      <w:r>
        <w:rPr>
          <w:b/>
          <w:bCs/>
          <w:lang w:val="en-US"/>
        </w:rPr>
        <w:t>References</w:t>
      </w:r>
    </w:p>
    <w:p w14:paraId="45BCAB04" w14:textId="48F1DD2E" w:rsidR="00B94E51" w:rsidRPr="00B94E51" w:rsidRDefault="00ED69F9" w:rsidP="00B94E51">
      <w:pPr>
        <w:widowControl w:val="0"/>
        <w:autoSpaceDE w:val="0"/>
        <w:autoSpaceDN w:val="0"/>
        <w:adjustRightInd w:val="0"/>
        <w:spacing w:after="0" w:line="240" w:lineRule="auto"/>
        <w:ind w:left="640" w:hanging="640"/>
        <w:rPr>
          <w:rFonts w:ascii="Calibri" w:hAnsi="Calibri" w:cs="Calibri"/>
          <w:noProof/>
          <w:sz w:val="20"/>
          <w:szCs w:val="24"/>
        </w:rPr>
      </w:pPr>
      <w:r w:rsidRPr="00ED69F9">
        <w:rPr>
          <w:b/>
          <w:bCs/>
          <w:sz w:val="20"/>
          <w:szCs w:val="20"/>
          <w:lang w:val="en-US"/>
        </w:rPr>
        <w:fldChar w:fldCharType="begin" w:fldLock="1"/>
      </w:r>
      <w:r w:rsidRPr="00ED69F9">
        <w:rPr>
          <w:b/>
          <w:bCs/>
          <w:sz w:val="20"/>
          <w:szCs w:val="20"/>
          <w:lang w:val="en-US"/>
        </w:rPr>
        <w:instrText xml:space="preserve">ADDIN Mendeley Bibliography CSL_BIBLIOGRAPHY </w:instrText>
      </w:r>
      <w:r w:rsidRPr="00ED69F9">
        <w:rPr>
          <w:b/>
          <w:bCs/>
          <w:sz w:val="20"/>
          <w:szCs w:val="20"/>
          <w:lang w:val="en-US"/>
        </w:rPr>
        <w:fldChar w:fldCharType="separate"/>
      </w:r>
      <w:r w:rsidR="00B94E51" w:rsidRPr="00B94E51">
        <w:rPr>
          <w:rFonts w:ascii="Calibri" w:hAnsi="Calibri" w:cs="Calibri"/>
          <w:noProof/>
          <w:sz w:val="20"/>
          <w:szCs w:val="24"/>
        </w:rPr>
        <w:t xml:space="preserve">1. </w:t>
      </w:r>
      <w:r w:rsidR="00B94E51" w:rsidRPr="00B94E51">
        <w:rPr>
          <w:rFonts w:ascii="Calibri" w:hAnsi="Calibri" w:cs="Calibri"/>
          <w:noProof/>
          <w:sz w:val="20"/>
          <w:szCs w:val="24"/>
        </w:rPr>
        <w:tab/>
        <w:t xml:space="preserve">Toroyan T, Peden MM, Iaych K. WHO launches second global status report on road safety. Inj Prev. 2013;19(2):150. </w:t>
      </w:r>
    </w:p>
    <w:p w14:paraId="71F9A41F" w14:textId="77777777" w:rsidR="00B94E51" w:rsidRPr="00152CFB" w:rsidRDefault="00B94E51" w:rsidP="00B94E51">
      <w:pPr>
        <w:widowControl w:val="0"/>
        <w:autoSpaceDE w:val="0"/>
        <w:autoSpaceDN w:val="0"/>
        <w:adjustRightInd w:val="0"/>
        <w:spacing w:after="0" w:line="240" w:lineRule="auto"/>
        <w:ind w:left="640" w:hanging="640"/>
        <w:rPr>
          <w:rFonts w:ascii="Calibri" w:hAnsi="Calibri" w:cs="Calibri"/>
          <w:noProof/>
          <w:sz w:val="20"/>
          <w:szCs w:val="24"/>
          <w:lang w:val="sv-SE"/>
          <w:rPrChange w:id="91" w:author="Martin Gerdin Wärnberg" w:date="2019-10-30T00:23:00Z">
            <w:rPr>
              <w:rFonts w:ascii="Calibri" w:hAnsi="Calibri" w:cs="Calibri"/>
              <w:noProof/>
              <w:sz w:val="20"/>
              <w:szCs w:val="24"/>
            </w:rPr>
          </w:rPrChange>
        </w:rPr>
      </w:pPr>
      <w:r w:rsidRPr="00B94E51">
        <w:rPr>
          <w:rFonts w:ascii="Calibri" w:hAnsi="Calibri" w:cs="Calibri"/>
          <w:noProof/>
          <w:sz w:val="20"/>
          <w:szCs w:val="24"/>
        </w:rPr>
        <w:t xml:space="preserve">2. </w:t>
      </w:r>
      <w:r w:rsidRPr="00B94E51">
        <w:rPr>
          <w:rFonts w:ascii="Calibri" w:hAnsi="Calibri" w:cs="Calibri"/>
          <w:noProof/>
          <w:sz w:val="20"/>
          <w:szCs w:val="24"/>
        </w:rPr>
        <w:tab/>
        <w:t xml:space="preserve">Chandran A, Hyder AA, Peek-Asa C. The global burden of unintentional injuries and an agenda for progress. </w:t>
      </w:r>
      <w:r w:rsidRPr="00152CFB">
        <w:rPr>
          <w:rFonts w:ascii="Calibri" w:hAnsi="Calibri" w:cs="Calibri"/>
          <w:noProof/>
          <w:sz w:val="20"/>
          <w:szCs w:val="24"/>
          <w:lang w:val="sv-SE"/>
          <w:rPrChange w:id="92" w:author="Martin Gerdin Wärnberg" w:date="2019-10-30T00:23:00Z">
            <w:rPr>
              <w:rFonts w:ascii="Calibri" w:hAnsi="Calibri" w:cs="Calibri"/>
              <w:noProof/>
              <w:sz w:val="20"/>
              <w:szCs w:val="24"/>
            </w:rPr>
          </w:rPrChange>
        </w:rPr>
        <w:t xml:space="preserve">Epidemiol Rev. 2010;32(1):110–20. </w:t>
      </w:r>
    </w:p>
    <w:p w14:paraId="111A3A2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152CFB">
        <w:rPr>
          <w:rFonts w:ascii="Calibri" w:hAnsi="Calibri" w:cs="Calibri"/>
          <w:noProof/>
          <w:sz w:val="20"/>
          <w:szCs w:val="24"/>
          <w:lang w:val="sv-SE"/>
          <w:rPrChange w:id="93" w:author="Martin Gerdin Wärnberg" w:date="2019-10-30T00:23:00Z">
            <w:rPr>
              <w:rFonts w:ascii="Calibri" w:hAnsi="Calibri" w:cs="Calibri"/>
              <w:noProof/>
              <w:sz w:val="20"/>
              <w:szCs w:val="24"/>
            </w:rPr>
          </w:rPrChange>
        </w:rPr>
        <w:t xml:space="preserve">3. </w:t>
      </w:r>
      <w:r w:rsidRPr="00152CFB">
        <w:rPr>
          <w:rFonts w:ascii="Calibri" w:hAnsi="Calibri" w:cs="Calibri"/>
          <w:noProof/>
          <w:sz w:val="20"/>
          <w:szCs w:val="24"/>
          <w:lang w:val="sv-SE"/>
          <w:rPrChange w:id="94" w:author="Martin Gerdin Wärnberg" w:date="2019-10-30T00:23:00Z">
            <w:rPr>
              <w:rFonts w:ascii="Calibri" w:hAnsi="Calibri" w:cs="Calibri"/>
              <w:noProof/>
              <w:sz w:val="20"/>
              <w:szCs w:val="24"/>
            </w:rPr>
          </w:rPrChange>
        </w:rPr>
        <w:tab/>
        <w:t xml:space="preserve">Haagsma JA, Graetz N, Bolliger I, Naghavi M, Higashi H, Mullany EC, et al. </w:t>
      </w:r>
      <w:r w:rsidRPr="00B94E51">
        <w:rPr>
          <w:rFonts w:ascii="Calibri" w:hAnsi="Calibri" w:cs="Calibri"/>
          <w:noProof/>
          <w:sz w:val="20"/>
          <w:szCs w:val="24"/>
        </w:rPr>
        <w:t xml:space="preserve">The global burden of injury: incidence, mortality, disability-adjusted life years and time trends from the Global Burden of Disease study 2013. Inj Prev . 2015;1–16. </w:t>
      </w:r>
    </w:p>
    <w:p w14:paraId="36353AB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 </w:t>
      </w:r>
      <w:r w:rsidRPr="00B94E51">
        <w:rPr>
          <w:rFonts w:ascii="Calibri" w:hAnsi="Calibri" w:cs="Calibri"/>
          <w:noProof/>
          <w:sz w:val="20"/>
          <w:szCs w:val="24"/>
        </w:rPr>
        <w:tab/>
        <w:t xml:space="preserve">Mock C, Joshipura M, Quansah CAR. An Estimate of the Number of Lives that Could be Saved through Improvements in Trauma Care Globally. 2012;959–63. </w:t>
      </w:r>
    </w:p>
    <w:p w14:paraId="331B3F5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 </w:t>
      </w:r>
      <w:r w:rsidRPr="00B94E51">
        <w:rPr>
          <w:rFonts w:ascii="Calibri" w:hAnsi="Calibri" w:cs="Calibri"/>
          <w:noProof/>
          <w:sz w:val="20"/>
          <w:szCs w:val="24"/>
        </w:rPr>
        <w:tab/>
        <w:t>Gururaj G. Injury Prevention and Care : An Important Public Health Agenda for Health, Survival and Safety of Children. Indian J Pediatr [Internet]. 2013;80(S1):100–8. Available from: http://link.springer.com/10.1007/s12098-012-0783-z</w:t>
      </w:r>
    </w:p>
    <w:p w14:paraId="375924C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6. </w:t>
      </w:r>
      <w:r w:rsidRPr="00B94E51">
        <w:rPr>
          <w:rFonts w:ascii="Calibri" w:hAnsi="Calibri" w:cs="Calibri"/>
          <w:noProof/>
          <w:sz w:val="20"/>
          <w:szCs w:val="24"/>
        </w:rPr>
        <w:tab/>
        <w:t>Roy N, Gerdin M, Schneider E, Kizhakke Veetil DK, Khajanchi M, Kumar V, et al. Validation of international trauma scoring systems in urban trauma centres in India. Injury [Internet]. 2016;47(11):2459–64. Available from: http://dx.doi.org/10.1016/j.injury.2016.09.027</w:t>
      </w:r>
    </w:p>
    <w:p w14:paraId="71E3AC2B"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7. </w:t>
      </w:r>
      <w:r w:rsidRPr="00B94E51">
        <w:rPr>
          <w:rFonts w:ascii="Calibri" w:hAnsi="Calibri" w:cs="Calibri"/>
          <w:noProof/>
          <w:sz w:val="20"/>
          <w:szCs w:val="24"/>
        </w:rPr>
        <w:tab/>
        <w:t xml:space="preserve">Shibahashi K, Nishida M, Okura Y, Hamabe Y. Epidemiological State, Predictors of Early Mortality, and Predictive Models for Traumatic Spinal Cord Injury: A Multicenter Nationwide Cohort Study. Spine (Phila Pa 1976). 2019;44(7):479–87. </w:t>
      </w:r>
    </w:p>
    <w:p w14:paraId="4650E6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8. </w:t>
      </w:r>
      <w:r w:rsidRPr="00B94E51">
        <w:rPr>
          <w:rFonts w:ascii="Calibri" w:hAnsi="Calibri" w:cs="Calibri"/>
          <w:noProof/>
          <w:sz w:val="20"/>
          <w:szCs w:val="24"/>
        </w:rPr>
        <w:tab/>
        <w:t>Altman DG, Vergouwe Y, Royston P, Moons KGM, Grobbee DE. Prognosis and prognostic research: What, why, and how? BMJ [Internet]. 2009;338(7706):1373–7. Available from: http://www.scopus.com/inward/record.url?eid=2-s2.0-67650045441&amp;partnerID=40&amp;md5=dd049c85a10ce5091e16e718a0e742ac%5Cnhttp://www.scopus.com/inward/record.url?eid=2-s2.0-67650089602&amp;partnerID=40&amp;md5=9060bb61e0805218c6cbd739d845f79d%5Cnhttp://www.scopus.com/i</w:t>
      </w:r>
    </w:p>
    <w:p w14:paraId="28A116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9. </w:t>
      </w:r>
      <w:r w:rsidRPr="00B94E51">
        <w:rPr>
          <w:rFonts w:ascii="Calibri" w:hAnsi="Calibri" w:cs="Calibri"/>
          <w:noProof/>
          <w:sz w:val="20"/>
          <w:szCs w:val="24"/>
        </w:rPr>
        <w:tab/>
        <w:t xml:space="preserve">Collins GS, Reitsma JB, Altman DG, Moons KGM. Transparent reporting of a multivariable prediction model for individual prognosis or diagnosis (TRIPOD): The TRIPOD Statement. Eur Urol. 2015;67(6):1142–51. </w:t>
      </w:r>
    </w:p>
    <w:p w14:paraId="46E2915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10. </w:t>
      </w:r>
      <w:r w:rsidRPr="00B94E51">
        <w:rPr>
          <w:rFonts w:ascii="Calibri" w:hAnsi="Calibri" w:cs="Calibri"/>
          <w:noProof/>
          <w:sz w:val="20"/>
          <w:szCs w:val="24"/>
        </w:rPr>
        <w:tab/>
        <w:t>Rehn M, Perel P, Blackhall K, Lossius HM. Prognostic models for the early care of trauma patients: a systematic review. 2011 [cited 2018 Jul 22]; Available from: http://www.sjtrem.com/content/19/1/17</w:t>
      </w:r>
    </w:p>
    <w:p w14:paraId="7CEECE5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lastRenderedPageBreak/>
        <w:t xml:space="preserve">11. </w:t>
      </w:r>
      <w:r w:rsidRPr="00B94E51">
        <w:rPr>
          <w:rFonts w:ascii="Calibri" w:hAnsi="Calibri" w:cs="Calibri"/>
          <w:noProof/>
          <w:sz w:val="20"/>
          <w:szCs w:val="24"/>
        </w:rPr>
        <w:tab/>
        <w:t xml:space="preserve">Perel PA, Olldashi F, Muzha I, Filipi N, Lede R, Copertari P, et al. Predicting outcome after traumatic brain injury: Practical prognostic models based on large cohort of international patients. Bmj. 2008;336(7641):425–9. </w:t>
      </w:r>
    </w:p>
    <w:p w14:paraId="706E8C4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12. </w:t>
      </w:r>
      <w:r w:rsidRPr="00B94E51">
        <w:rPr>
          <w:rFonts w:ascii="Calibri" w:hAnsi="Calibri" w:cs="Calibri"/>
          <w:noProof/>
          <w:sz w:val="20"/>
          <w:szCs w:val="24"/>
        </w:rPr>
        <w:tab/>
        <w:t>Rehn M, Perel P, Blackhall K, Lossius HM. Prognostic models for the early care of trauma patients: a systematic review. Scand J Trauma Resusc Emerg Med [Internet]. 2011;19(17):17. Available from: http://easyaccess.lib.cuhk.edu.hk/login?url=http://ovidsp.ovid.com/ovidweb.cgi?T=JS&amp;CSC=Y&amp;NEWS=N&amp;PAGE=fulltext&amp;D=emed10&amp;AN=21418599%5Cnhttp://findit.lib.cuhk.edu.hk/852cuhk/?sid=OVID:embase&amp;id=pmid:21418599&amp;id=doi:10.1186/1757-7241-19-17&amp;issn=1757-7241&amp;is</w:t>
      </w:r>
    </w:p>
    <w:p w14:paraId="5C07CA11"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13. </w:t>
      </w:r>
      <w:r w:rsidRPr="00B94E51">
        <w:rPr>
          <w:rFonts w:ascii="Calibri" w:hAnsi="Calibri" w:cs="Calibri"/>
          <w:noProof/>
          <w:sz w:val="20"/>
          <w:szCs w:val="24"/>
        </w:rPr>
        <w:tab/>
        <w:t xml:space="preserve">Altman DG, Vergouwe Y, Royston P, Moons KGM. Prognosis and prognostic research: Validating a prognostic model. BMJ. 2009;338(7708):1432–5. </w:t>
      </w:r>
    </w:p>
    <w:p w14:paraId="31DFE56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14. </w:t>
      </w:r>
      <w:r w:rsidRPr="00B94E51">
        <w:rPr>
          <w:rFonts w:ascii="Calibri" w:hAnsi="Calibri" w:cs="Calibri"/>
          <w:noProof/>
          <w:sz w:val="20"/>
          <w:szCs w:val="24"/>
        </w:rPr>
        <w:tab/>
        <w:t xml:space="preserve">Rozenfeld M, Radomislensky I, Freedman L, Givon A, Novikov I, Peleg K. ISS groups: Are we speaking the same language? Inj Prev. 2014;20(5):330–5. </w:t>
      </w:r>
    </w:p>
    <w:p w14:paraId="756FE06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15. </w:t>
      </w:r>
      <w:r w:rsidRPr="00B94E51">
        <w:rPr>
          <w:rFonts w:ascii="Calibri" w:hAnsi="Calibri" w:cs="Calibri"/>
          <w:noProof/>
          <w:sz w:val="20"/>
          <w:szCs w:val="24"/>
        </w:rPr>
        <w:tab/>
        <w:t xml:space="preserve">Champion HR. Trauma Scoring. Scand J Surg. 2002;91:12–22. </w:t>
      </w:r>
    </w:p>
    <w:p w14:paraId="6001B12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16. </w:t>
      </w:r>
      <w:r w:rsidRPr="00B94E51">
        <w:rPr>
          <w:rFonts w:ascii="Calibri" w:hAnsi="Calibri" w:cs="Calibri"/>
          <w:noProof/>
          <w:sz w:val="20"/>
          <w:szCs w:val="24"/>
        </w:rPr>
        <w:tab/>
        <w:t xml:space="preserve">Cook A, Weddle J, Baker S, Hosmer D, Glance L, Friedman L, et al. A comparison of the Injury Severity Score and the Trauma Mortality Prediction Model. J Trauma Acute Care Surg. 2014;76(1):47–53. </w:t>
      </w:r>
    </w:p>
    <w:p w14:paraId="3BF6133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17. </w:t>
      </w:r>
      <w:r w:rsidRPr="00B94E51">
        <w:rPr>
          <w:rFonts w:ascii="Calibri" w:hAnsi="Calibri" w:cs="Calibri"/>
          <w:noProof/>
          <w:sz w:val="20"/>
          <w:szCs w:val="24"/>
        </w:rPr>
        <w:tab/>
        <w:t>Fitzgerald M, Dewan Y, O’Reilly G. India and the management of road crashes: Towards a national trauma system. Indian J Surg [Internet]. 2006;68(4):226–32. Available from: http://scholar.google.com/scholar?hl=en&amp;btnG=Search&amp;q=intitle:India+and+the+management+of+road+crashes+:+Towards+a+national+trauma+system#0</w:t>
      </w:r>
    </w:p>
    <w:p w14:paraId="6A4CDE7A"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18. </w:t>
      </w:r>
      <w:r w:rsidRPr="00B94E51">
        <w:rPr>
          <w:rFonts w:ascii="Calibri" w:hAnsi="Calibri" w:cs="Calibri"/>
          <w:noProof/>
          <w:sz w:val="20"/>
          <w:szCs w:val="24"/>
        </w:rPr>
        <w:tab/>
        <w:t xml:space="preserve">Moore L, Hanley JA, Turgeon AF, Lavoie A, Eric B. A new method for evaluating trauma centre outcome performance: Tram-adjusted mortality estimates. Ann Surg. 2010;251(5):952–8. </w:t>
      </w:r>
    </w:p>
    <w:p w14:paraId="21FFEDE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19. </w:t>
      </w:r>
      <w:r w:rsidRPr="00B94E51">
        <w:rPr>
          <w:rFonts w:ascii="Calibri" w:hAnsi="Calibri" w:cs="Calibri"/>
          <w:noProof/>
          <w:sz w:val="20"/>
          <w:szCs w:val="24"/>
        </w:rPr>
        <w:tab/>
        <w:t xml:space="preserve">Skaga NO, Eken T, Søvik S. Validating performance of TRISS, TARN and NORMIT survival prediction models in a Norwegian trauma population. Acta Anaesthesiol Scand. 2018;62(2):253–66. </w:t>
      </w:r>
    </w:p>
    <w:p w14:paraId="72575D62"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20. </w:t>
      </w:r>
      <w:r w:rsidRPr="00B94E51">
        <w:rPr>
          <w:rFonts w:ascii="Calibri" w:hAnsi="Calibri" w:cs="Calibri"/>
          <w:noProof/>
          <w:sz w:val="20"/>
          <w:szCs w:val="24"/>
        </w:rPr>
        <w:tab/>
        <w:t>Kondo Y, Abe T, Kohshi K, Tokuda Y, Cook EF, Kukita I. Revised trauma scoring system to predict in-hospital mortality in the emergency department: Glasgow Coma Scale, Age, and Systolic Blood Pressure score. Crit Care [Internet]. 2011 Aug 10 [cited 2018 Jul 22];15(4):R191. Available from: http://www.ncbi.nlm.nih.gov/pubmed/21831280</w:t>
      </w:r>
    </w:p>
    <w:p w14:paraId="1CA672F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21. </w:t>
      </w:r>
      <w:r w:rsidRPr="00B94E51">
        <w:rPr>
          <w:rFonts w:ascii="Calibri" w:hAnsi="Calibri" w:cs="Calibri"/>
          <w:noProof/>
          <w:sz w:val="20"/>
          <w:szCs w:val="24"/>
        </w:rPr>
        <w:tab/>
        <w:t>Boyd CR, Tolson MA, Copes WS. Evaluating trauma care: the TRISS method. Trauma Score and the Injury Severity Score. [Internet]. Vol. 27, The Journal of trauma. 1987. p. 370–8. Available from: http://www.ncbi.nlm.nih.gov/pubmed/3106646</w:t>
      </w:r>
    </w:p>
    <w:p w14:paraId="389512A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22. </w:t>
      </w:r>
      <w:r w:rsidRPr="00B94E51">
        <w:rPr>
          <w:rFonts w:ascii="Calibri" w:hAnsi="Calibri" w:cs="Calibri"/>
          <w:noProof/>
          <w:sz w:val="20"/>
          <w:szCs w:val="24"/>
        </w:rPr>
        <w:tab/>
        <w:t>Champion HR, Sacco WJ, Copes WS, Gann DS, Gennarelli TA, Flanagan ME. A revision of the Trauma Score. J Trauma [Internet]. 1989 May [cited 2018 Jul 22];29(5):623–9. Available from: http://www.ncbi.nlm.nih.gov/pubmed/2657085</w:t>
      </w:r>
    </w:p>
    <w:p w14:paraId="49FA190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23. </w:t>
      </w:r>
      <w:r w:rsidRPr="00B94E51">
        <w:rPr>
          <w:rFonts w:ascii="Calibri" w:hAnsi="Calibri" w:cs="Calibri"/>
          <w:noProof/>
          <w:sz w:val="20"/>
          <w:szCs w:val="24"/>
        </w:rPr>
        <w:tab/>
        <w:t>Sartorius D, Le Manach Y, David J-S, Rancurel E, Smail N, Thicoïpé M, et al. Mechanism, Glasgow Coma Scale, Age, and Arterial Pressure (MGAP): A new simple prehospital triage score to predict mortality in trauma patients*. Crit Care Med [Internet]. 2010 Mar [cited 2018 Jul 22];38(3):831–7. Available from: http://www.ncbi.nlm.nih.gov/pubmed/20068467</w:t>
      </w:r>
    </w:p>
    <w:p w14:paraId="1A9E81B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24. </w:t>
      </w:r>
      <w:r w:rsidRPr="00B94E51">
        <w:rPr>
          <w:rFonts w:ascii="Calibri" w:hAnsi="Calibri" w:cs="Calibri"/>
          <w:noProof/>
          <w:sz w:val="20"/>
          <w:szCs w:val="24"/>
        </w:rPr>
        <w:tab/>
        <w:t xml:space="preserve">Husum H, Modaghegh M, Wisborg T, Van Heng Y, Murad M. Respiratory rate as a prehospital triage tool in rural trauma. J Trauma. 2003;55(3):466–70. </w:t>
      </w:r>
    </w:p>
    <w:p w14:paraId="4DE2824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25. </w:t>
      </w:r>
      <w:r w:rsidRPr="00B94E51">
        <w:rPr>
          <w:rFonts w:ascii="Calibri" w:hAnsi="Calibri" w:cs="Calibri"/>
          <w:noProof/>
          <w:sz w:val="20"/>
          <w:szCs w:val="24"/>
        </w:rPr>
        <w:tab/>
        <w:t xml:space="preserve">West T Al, Rivara FP, Cummings P, Jurkovich GJ, Maier R V. Harborview assessment for risk of mortality: An improved measure of injury severity on the basis of ICD-9-CM. J Trauma - Inj Infect Crit Care. 2000;49(3):530–41. </w:t>
      </w:r>
    </w:p>
    <w:p w14:paraId="05AD886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26. </w:t>
      </w:r>
      <w:r w:rsidRPr="00B94E51">
        <w:rPr>
          <w:rFonts w:ascii="Calibri" w:hAnsi="Calibri" w:cs="Calibri"/>
          <w:noProof/>
          <w:sz w:val="20"/>
          <w:szCs w:val="24"/>
        </w:rPr>
        <w:tab/>
        <w:t xml:space="preserve">Burd RS, Ouyang M, Madigan D. Bayesian logistic injury severity score: A method for predicting mortality using international classification of disease-9 codes. Acad Emerg Med. 2008;15(5):466–75. </w:t>
      </w:r>
    </w:p>
    <w:p w14:paraId="6D55EB38"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27. </w:t>
      </w:r>
      <w:r w:rsidRPr="00B94E51">
        <w:rPr>
          <w:rFonts w:ascii="Calibri" w:hAnsi="Calibri" w:cs="Calibri"/>
          <w:noProof/>
          <w:sz w:val="20"/>
          <w:szCs w:val="24"/>
        </w:rPr>
        <w:tab/>
        <w:t xml:space="preserve">Glance LG, Osler TM, Mukamel DB, Meredith W, Wagner J, Dick AW. TMPM-ICD9: A trauma mortality prediction model based on ICD-9-CM codes. Ann Surg. 2009;249(6):1032–9. </w:t>
      </w:r>
    </w:p>
    <w:p w14:paraId="142DB87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28. </w:t>
      </w:r>
      <w:r w:rsidRPr="00B94E51">
        <w:rPr>
          <w:rFonts w:ascii="Calibri" w:hAnsi="Calibri" w:cs="Calibri"/>
          <w:noProof/>
          <w:sz w:val="20"/>
          <w:szCs w:val="24"/>
        </w:rPr>
        <w:tab/>
        <w:t xml:space="preserve">MacLeod JBA, Kobusingye O, Frost C, Lett R, Kirya F, Shulman C. A Comparison of the Kampala Trauma Score (KTS) with the Revised Trauma Score (RTS), Injury Severity Score (ISS) and the TRISS Method in a Ugandan Trauma Registry: Is Equal Performance Achieved with Fewer Resources? Eur J Trauma. 2003;29(6):392–8. </w:t>
      </w:r>
    </w:p>
    <w:p w14:paraId="390A36B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29. </w:t>
      </w:r>
      <w:r w:rsidRPr="00B94E51">
        <w:rPr>
          <w:rFonts w:ascii="Calibri" w:hAnsi="Calibri" w:cs="Calibri"/>
          <w:noProof/>
          <w:sz w:val="20"/>
          <w:szCs w:val="24"/>
        </w:rPr>
        <w:tab/>
        <w:t xml:space="preserve">Gabbe BJ, Cameron PA, Wolfe R. TRISS: Does It Get Better than This? Acad Emerg Med. 2004;11(2):181–6. </w:t>
      </w:r>
    </w:p>
    <w:p w14:paraId="57E319D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30. </w:t>
      </w:r>
      <w:r w:rsidRPr="00B94E51">
        <w:rPr>
          <w:rFonts w:ascii="Calibri" w:hAnsi="Calibri" w:cs="Calibri"/>
          <w:noProof/>
          <w:sz w:val="20"/>
          <w:szCs w:val="24"/>
        </w:rPr>
        <w:tab/>
        <w:t xml:space="preserve">Champion HR, Copes WS, Sacco WJ, Lawnick MM, Keast SL, Bain LW, et al. The major trauma outcome study: Establishing national norms for trauma care. Vol. 30, Journal of Trauma - Injury, Infection and Critical Care. 1990. p. 1356–65. </w:t>
      </w:r>
    </w:p>
    <w:p w14:paraId="3E63793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31. </w:t>
      </w:r>
      <w:r w:rsidRPr="00B94E51">
        <w:rPr>
          <w:rFonts w:ascii="Calibri" w:hAnsi="Calibri" w:cs="Calibri"/>
          <w:noProof/>
          <w:sz w:val="20"/>
          <w:szCs w:val="24"/>
        </w:rPr>
        <w:tab/>
        <w:t xml:space="preserve">Domingues C de A, Coimbra R, Poggetti RS, Nogueira L de S, de Sousa RMC. New Trauma and Injury Severity Score (TRISS) adjustments for survival prediction. World J Emerg Surg. 2018;13(1):1–6. </w:t>
      </w:r>
    </w:p>
    <w:p w14:paraId="092E159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lastRenderedPageBreak/>
        <w:t xml:space="preserve">32. </w:t>
      </w:r>
      <w:r w:rsidRPr="00B94E51">
        <w:rPr>
          <w:rFonts w:ascii="Calibri" w:hAnsi="Calibri" w:cs="Calibri"/>
          <w:noProof/>
          <w:sz w:val="20"/>
          <w:szCs w:val="24"/>
        </w:rPr>
        <w:tab/>
        <w:t xml:space="preserve">Schluter PJ, Nathens A, Neal ML, Goble S, Cameron CM, Davey TM, et al. Trauma and Injury Severity Score (TRISS) coefficients 2009 revision. J Trauma - Inj Infect Crit Care. 2010;68(4):761–70. </w:t>
      </w:r>
    </w:p>
    <w:p w14:paraId="47FEF6D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33. </w:t>
      </w:r>
      <w:r w:rsidRPr="00B94E51">
        <w:rPr>
          <w:rFonts w:ascii="Calibri" w:hAnsi="Calibri" w:cs="Calibri"/>
          <w:noProof/>
          <w:sz w:val="20"/>
          <w:szCs w:val="24"/>
        </w:rPr>
        <w:tab/>
        <w:t xml:space="preserve">Demetriades D, Chan LS, Velmahos G, Berne T V., Cornwell EE, Belzberg H, et al. TRISS methodology in trauma: The need for alternatives. Br J Surg. 1998;85(3):379–84. </w:t>
      </w:r>
    </w:p>
    <w:p w14:paraId="1B500CF7"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34. </w:t>
      </w:r>
      <w:r w:rsidRPr="00B94E51">
        <w:rPr>
          <w:rFonts w:ascii="Calibri" w:hAnsi="Calibri" w:cs="Calibri"/>
          <w:noProof/>
          <w:sz w:val="20"/>
          <w:szCs w:val="24"/>
        </w:rPr>
        <w:tab/>
        <w:t>Ringdal KG, Coats TJ, Lefering R, Bartolomeo S Di, Steen PA, Røise O, et al. The Utstein template for uniform reporting of data following major trauma: A joint revision by SCANTEM, TARN, DGU-TR and RITG. Scand J Trauma Resusc Emerg Med [Internet]. 2008;16(167):1–19. Available from: http://www.sjtrem.com/content/16/1/7</w:t>
      </w:r>
    </w:p>
    <w:p w14:paraId="690E336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35. </w:t>
      </w:r>
      <w:r w:rsidRPr="00B94E51">
        <w:rPr>
          <w:rFonts w:ascii="Calibri" w:hAnsi="Calibri" w:cs="Calibri"/>
          <w:noProof/>
          <w:sz w:val="20"/>
          <w:szCs w:val="24"/>
        </w:rPr>
        <w:tab/>
        <w:t xml:space="preserve">Domingues CDA, Nogueira LDS, Settervall CHC, De Sousa RMC. Performance of Trauma and Injury Severity Score (TRISS) adjustments: An integrative review. Rev da Esc Enferm. 2015;49(SpecialIssue):135–43. </w:t>
      </w:r>
    </w:p>
    <w:p w14:paraId="60D7B25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36. </w:t>
      </w:r>
      <w:r w:rsidRPr="00B94E51">
        <w:rPr>
          <w:rFonts w:ascii="Calibri" w:hAnsi="Calibri" w:cs="Calibri"/>
          <w:noProof/>
          <w:sz w:val="20"/>
          <w:szCs w:val="24"/>
        </w:rPr>
        <w:tab/>
        <w:t xml:space="preserve">Khajanchi MU, Kumar V, Gerdin M, Roy N. Indians fit the Asian trauma model. World J Surg. 2013;37(3):705–6. </w:t>
      </w:r>
    </w:p>
    <w:p w14:paraId="4DE09F7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37. </w:t>
      </w:r>
      <w:r w:rsidRPr="00B94E51">
        <w:rPr>
          <w:rFonts w:ascii="Calibri" w:hAnsi="Calibri" w:cs="Calibri"/>
          <w:noProof/>
          <w:sz w:val="20"/>
          <w:szCs w:val="24"/>
        </w:rPr>
        <w:tab/>
        <w:t>Ghorbani P, Ringdal KG, Hestnes M, Skaga NO, Eken T, Ekbom A, et al. Comparison of risk-adjusted survival in two Scandinavian Level-I trauma centres. Scand J Trauma Resusc Emerg Med [Internet]. 2016;24(1):1–8. Available from: http://dx.doi.org/10.1186/s13049-016-0257-9</w:t>
      </w:r>
    </w:p>
    <w:p w14:paraId="3D52BAD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38. </w:t>
      </w:r>
      <w:r w:rsidRPr="00B94E51">
        <w:rPr>
          <w:rFonts w:ascii="Calibri" w:hAnsi="Calibri" w:cs="Calibri"/>
          <w:noProof/>
          <w:sz w:val="20"/>
          <w:szCs w:val="24"/>
        </w:rPr>
        <w:tab/>
        <w:t xml:space="preserve">Majdan M, Brazinova A, Rusnak M, Leitgeb J. Outcome prediction after traumatic brain injury: Comparison of the performance of routinely used severity scores and multivariable prognostic models. J Neurosci Rural Pract. 2017;8(1):20–9. </w:t>
      </w:r>
    </w:p>
    <w:p w14:paraId="29D610A3"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39. </w:t>
      </w:r>
      <w:r w:rsidRPr="00B94E51">
        <w:rPr>
          <w:rFonts w:ascii="Calibri" w:hAnsi="Calibri" w:cs="Calibri"/>
          <w:noProof/>
          <w:sz w:val="20"/>
          <w:szCs w:val="24"/>
        </w:rPr>
        <w:tab/>
        <w:t>O’Reilly GM, Cameron PA, Jolley DJ. Which patients have missing data? An analysis of missingness in a trauma registry. Injury [Internet]. 2012;43(11):1917–23. Available from: http://dx.doi.org/10.1016/j.injury.2012.07.185</w:t>
      </w:r>
    </w:p>
    <w:p w14:paraId="14490AD8"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40. </w:t>
      </w:r>
      <w:r w:rsidRPr="00B94E51">
        <w:rPr>
          <w:rFonts w:ascii="Calibri" w:hAnsi="Calibri" w:cs="Calibri"/>
          <w:noProof/>
          <w:sz w:val="20"/>
          <w:szCs w:val="24"/>
        </w:rPr>
        <w:tab/>
        <w:t xml:space="preserve">Gerdin M, Roy N, Khajanchi M, Kumar V, Dharap S, Felländer-Tsai L, et al. Predicting early mortality in adult trauma patients admitted to three public University Hospitals in urban India: A prospective multicentre cohort study. PLoS One. 2014;9(9):1–7. </w:t>
      </w:r>
    </w:p>
    <w:p w14:paraId="5131BAD6"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41. </w:t>
      </w:r>
      <w:r w:rsidRPr="00B94E51">
        <w:rPr>
          <w:rFonts w:ascii="Calibri" w:hAnsi="Calibri" w:cs="Calibri"/>
          <w:noProof/>
          <w:sz w:val="20"/>
          <w:szCs w:val="24"/>
        </w:rPr>
        <w:tab/>
        <w:t>Kamal VK, Agrawal D, Pandey RM. Prognostic models for prediction of outcomes after traumatic brain injury based on patients admission characteristics. Brain Inj [Internet]. 2016;30(4):393–406. Available from: http://dx.doi.org/10.3109/02699052.2015.1113568</w:t>
      </w:r>
    </w:p>
    <w:p w14:paraId="7BD990A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42. </w:t>
      </w:r>
      <w:r w:rsidRPr="00B94E51">
        <w:rPr>
          <w:rFonts w:ascii="Calibri" w:hAnsi="Calibri" w:cs="Calibri"/>
          <w:noProof/>
          <w:sz w:val="20"/>
          <w:szCs w:val="24"/>
        </w:rPr>
        <w:tab/>
        <w:t xml:space="preserve">Samanamalee S, Sigera PC, De Silva AP, Thilakasiri K, Rashan A, Wadanambi S, et al. Traumatic brain injury (TBI) outcomes in an LMIC tertiary care centre and performance of trauma scores. BMC Anesthesiol. 2018;18(1):1–7. </w:t>
      </w:r>
    </w:p>
    <w:p w14:paraId="64908DD2"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43. </w:t>
      </w:r>
      <w:r w:rsidRPr="00B94E51">
        <w:rPr>
          <w:rFonts w:ascii="Calibri" w:hAnsi="Calibri" w:cs="Calibri"/>
          <w:noProof/>
          <w:sz w:val="20"/>
          <w:szCs w:val="24"/>
        </w:rPr>
        <w:tab/>
        <w:t xml:space="preserve">Zafar H, Rehmani R, Raja AJ, Ali A, Ahmed M. Registry based trauma outcome: Perspective of a developing country. Emerg Med J. 2002;19(5):391–4. </w:t>
      </w:r>
    </w:p>
    <w:p w14:paraId="189DA20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44. </w:t>
      </w:r>
      <w:r w:rsidRPr="00B94E51">
        <w:rPr>
          <w:rFonts w:ascii="Calibri" w:hAnsi="Calibri" w:cs="Calibri"/>
          <w:noProof/>
          <w:sz w:val="20"/>
          <w:szCs w:val="24"/>
        </w:rPr>
        <w:tab/>
        <w:t xml:space="preserve">Perel P, Edwards P, Wentz R, Roberts I. Systematic review of prognostic models in traumatic brain injury. BMC Med Inform Decis Mak. 2006;6:1–10. </w:t>
      </w:r>
    </w:p>
    <w:p w14:paraId="725EDB15"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45. </w:t>
      </w:r>
      <w:r w:rsidRPr="00B94E51">
        <w:rPr>
          <w:rFonts w:ascii="Calibri" w:hAnsi="Calibri" w:cs="Calibri"/>
          <w:noProof/>
          <w:sz w:val="20"/>
          <w:szCs w:val="24"/>
        </w:rPr>
        <w:tab/>
        <w:t>Hung YW, He H, Mehmood A, Botchey I, Saidi H, Hyder AA, et al. Exploring injury severity measures and in-hospital mortality: A multi-hospital study in Kenya. Injury [Internet]. 2017;48(10):2112–8. Available from: http://dx.doi.org/10.1016/j.injury.2017.07.001</w:t>
      </w:r>
    </w:p>
    <w:p w14:paraId="3C07B95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46. </w:t>
      </w:r>
      <w:r w:rsidRPr="00B94E51">
        <w:rPr>
          <w:rFonts w:ascii="Calibri" w:hAnsi="Calibri" w:cs="Calibri"/>
          <w:noProof/>
          <w:sz w:val="20"/>
          <w:szCs w:val="24"/>
        </w:rPr>
        <w:tab/>
        <w:t>Laytin AD, Kumar V, Juillard CJ, Sarang B, Lashoher A, Roy N, et al. Choice of injury scoring system in low- and middle-income countries: Lessons from Mumbai. Injury [Internet]. 2015;46(12):2491–7. Available from: http://dx.doi.org/10.1016/j.injury.2015.06.029</w:t>
      </w:r>
    </w:p>
    <w:p w14:paraId="0F5D995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47. </w:t>
      </w:r>
      <w:r w:rsidRPr="00B94E51">
        <w:rPr>
          <w:rFonts w:ascii="Calibri" w:hAnsi="Calibri" w:cs="Calibri"/>
          <w:noProof/>
          <w:sz w:val="20"/>
          <w:szCs w:val="24"/>
        </w:rPr>
        <w:tab/>
        <w:t xml:space="preserve">Kimura A, Chadbunchachai W, Nakahara S. Modification of the Trauma and Injury Severity Score (TRISS) method provides better survival prediction in Asian blunt trauma victims. World J Surg. 2012;36(4):813–8. </w:t>
      </w:r>
    </w:p>
    <w:p w14:paraId="14D17A6D"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48. </w:t>
      </w:r>
      <w:r w:rsidRPr="00B94E51">
        <w:rPr>
          <w:rFonts w:ascii="Calibri" w:hAnsi="Calibri" w:cs="Calibri"/>
          <w:noProof/>
          <w:sz w:val="20"/>
          <w:szCs w:val="24"/>
        </w:rPr>
        <w:tab/>
        <w:t xml:space="preserve">Podang J, Singhasivanon P, Podhipak A, Santikarn C, Sarol-jr J, Ancheta C. Primary Verification : Is the Triss Appropriate for Thailand ? Southeast Asian J Trop Med Public Heal. 2004;35(188–194). </w:t>
      </w:r>
    </w:p>
    <w:p w14:paraId="435261D1"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49. </w:t>
      </w:r>
      <w:r w:rsidRPr="00B94E51">
        <w:rPr>
          <w:rFonts w:ascii="Calibri" w:hAnsi="Calibri" w:cs="Calibri"/>
          <w:noProof/>
          <w:sz w:val="20"/>
          <w:szCs w:val="24"/>
        </w:rPr>
        <w:tab/>
        <w:t xml:space="preserve">Deshmukh VU, Ketkar MN, Bharucha EK. Analysis of Trauma Outcome Using the TRISS Method at a Tertiary Care Centre in Pune. Indian J Surg. 2012;74(6):440–4. </w:t>
      </w:r>
    </w:p>
    <w:p w14:paraId="4A7F6DEF"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50. </w:t>
      </w:r>
      <w:r w:rsidRPr="00B94E51">
        <w:rPr>
          <w:rFonts w:ascii="Calibri" w:hAnsi="Calibri" w:cs="Calibri"/>
          <w:noProof/>
          <w:sz w:val="20"/>
          <w:szCs w:val="24"/>
        </w:rPr>
        <w:tab/>
        <w:t xml:space="preserve">Agarwal A, Agrawal A, Maheshwari R. Evaluation of probability of survival using APACHE II and TRISS method in orthopaedic polytrauma patients in a tertiary care centre. J Clin Diagnostic Res. 2015;9(7):RC01–4. </w:t>
      </w:r>
    </w:p>
    <w:p w14:paraId="15A94FF4"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51. </w:t>
      </w:r>
      <w:r w:rsidRPr="00B94E51">
        <w:rPr>
          <w:rFonts w:ascii="Calibri" w:hAnsi="Calibri" w:cs="Calibri"/>
          <w:noProof/>
          <w:sz w:val="20"/>
          <w:szCs w:val="24"/>
        </w:rPr>
        <w:tab/>
        <w:t xml:space="preserve">Labarère J, Bertrand R, Fine MJ. How to derive and validate clinical prediction models for use in intensive care medicine. Intensive Care Med. 2014;40(4):513–27. </w:t>
      </w:r>
    </w:p>
    <w:p w14:paraId="1B6D0D39"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52. </w:t>
      </w:r>
      <w:r w:rsidRPr="00B94E51">
        <w:rPr>
          <w:rFonts w:ascii="Calibri" w:hAnsi="Calibri" w:cs="Calibri"/>
          <w:noProof/>
          <w:sz w:val="20"/>
          <w:szCs w:val="24"/>
        </w:rPr>
        <w:tab/>
        <w:t>Word Health Organization. International Statistical Classification of Diseases and Related Health Problems 10th Revision (ICD-10)-WHO Version for ;2016 [Internet]. Available from: http://apps.who.int/classifications/icd10/browse/2016/en#/XX</w:t>
      </w:r>
    </w:p>
    <w:p w14:paraId="41A1056B"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53. </w:t>
      </w:r>
      <w:r w:rsidRPr="00B94E51">
        <w:rPr>
          <w:rFonts w:ascii="Calibri" w:hAnsi="Calibri" w:cs="Calibri"/>
          <w:noProof/>
          <w:sz w:val="20"/>
          <w:szCs w:val="24"/>
        </w:rPr>
        <w:tab/>
        <w:t xml:space="preserve">Meredith JW, Evans G, Kilgo PD, Mackenzie E, Osler T, Mcgwin G, et al. A Comparison of the Abilities of </w:t>
      </w:r>
      <w:r w:rsidRPr="00B94E51">
        <w:rPr>
          <w:rFonts w:ascii="Calibri" w:hAnsi="Calibri" w:cs="Calibri"/>
          <w:noProof/>
          <w:sz w:val="20"/>
          <w:szCs w:val="24"/>
        </w:rPr>
        <w:lastRenderedPageBreak/>
        <w:t xml:space="preserve">Nine Scoring Algorithms in Predicting Mortality. J Trauma Inj Infect Crit Care. 1996;53(4):621–9. </w:t>
      </w:r>
    </w:p>
    <w:p w14:paraId="5959BF2C"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szCs w:val="24"/>
        </w:rPr>
      </w:pPr>
      <w:r w:rsidRPr="00B94E51">
        <w:rPr>
          <w:rFonts w:ascii="Calibri" w:hAnsi="Calibri" w:cs="Calibri"/>
          <w:noProof/>
          <w:sz w:val="20"/>
          <w:szCs w:val="24"/>
        </w:rPr>
        <w:t xml:space="preserve">54. </w:t>
      </w:r>
      <w:r w:rsidRPr="00B94E51">
        <w:rPr>
          <w:rFonts w:ascii="Calibri" w:hAnsi="Calibri" w:cs="Calibri"/>
          <w:noProof/>
          <w:sz w:val="20"/>
          <w:szCs w:val="24"/>
        </w:rPr>
        <w:tab/>
        <w:t>Vergouwe Y, Royston P, Moons KGM, Altman DG. Development and validation of a prediction model with missing predictor data: a practical approach. J Clin Epidemiol [Internet]. 2010;63(2):205–14. Available from: http://dx.doi.org/10.1016/j.jclinepi.2009.03.017</w:t>
      </w:r>
    </w:p>
    <w:p w14:paraId="6307EB00" w14:textId="77777777" w:rsidR="00B94E51" w:rsidRPr="00B94E51" w:rsidRDefault="00B94E51" w:rsidP="00B94E51">
      <w:pPr>
        <w:widowControl w:val="0"/>
        <w:autoSpaceDE w:val="0"/>
        <w:autoSpaceDN w:val="0"/>
        <w:adjustRightInd w:val="0"/>
        <w:spacing w:after="0" w:line="240" w:lineRule="auto"/>
        <w:ind w:left="640" w:hanging="640"/>
        <w:rPr>
          <w:rFonts w:ascii="Calibri" w:hAnsi="Calibri" w:cs="Calibri"/>
          <w:noProof/>
          <w:sz w:val="20"/>
        </w:rPr>
      </w:pPr>
      <w:r w:rsidRPr="00B94E51">
        <w:rPr>
          <w:rFonts w:ascii="Calibri" w:hAnsi="Calibri" w:cs="Calibri"/>
          <w:noProof/>
          <w:sz w:val="20"/>
          <w:szCs w:val="24"/>
        </w:rPr>
        <w:t xml:space="preserve">55. </w:t>
      </w:r>
      <w:r w:rsidRPr="00B94E51">
        <w:rPr>
          <w:rFonts w:ascii="Calibri" w:hAnsi="Calibri" w:cs="Calibri"/>
          <w:noProof/>
          <w:sz w:val="20"/>
          <w:szCs w:val="24"/>
        </w:rPr>
        <w:tab/>
        <w:t xml:space="preserve">Steyerberg EW, Vickers AJ, Cook NR, Gerds T, Gonen M, Obuchowski N, et al. Assessing the performance of prediction models: A framework for traditional and novel measures. Epidemiology. 2010;21(1):128–38. </w:t>
      </w:r>
    </w:p>
    <w:p w14:paraId="0BC1AA89" w14:textId="1C68A01A" w:rsidR="00ED69F9" w:rsidRPr="00ED69F9" w:rsidRDefault="00ED69F9" w:rsidP="00ED69F9">
      <w:pPr>
        <w:spacing w:after="0"/>
        <w:rPr>
          <w:b/>
          <w:bCs/>
          <w:lang w:val="en-US"/>
        </w:rPr>
      </w:pPr>
      <w:r w:rsidRPr="00ED69F9">
        <w:rPr>
          <w:b/>
          <w:bCs/>
          <w:sz w:val="20"/>
          <w:szCs w:val="20"/>
          <w:lang w:val="en-US"/>
        </w:rPr>
        <w:fldChar w:fldCharType="end"/>
      </w:r>
    </w:p>
    <w:sectPr w:rsidR="00ED69F9" w:rsidRPr="00ED69F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 Gerdin Wärnberg" w:date="2019-11-11T11:26:00Z" w:initials="MGW">
    <w:p w14:paraId="7445245C" w14:textId="40BEBE15" w:rsidR="00133C09" w:rsidRDefault="00133C09">
      <w:pPr>
        <w:pStyle w:val="CommentText"/>
      </w:pPr>
      <w:r>
        <w:rPr>
          <w:rStyle w:val="CommentReference"/>
        </w:rPr>
        <w:annotationRef/>
      </w:r>
      <w:r>
        <w:t xml:space="preserve">I suggest we stick to “prediction models”. Prediction models can then be either prognostic or diagnostic, but in this case I think just prediction models will do. </w:t>
      </w:r>
    </w:p>
  </w:comment>
  <w:comment w:id="0" w:author="Martin Gerdin Wärnberg" w:date="2019-10-30T00:23:00Z" w:initials="MGW">
    <w:p w14:paraId="5E48603B" w14:textId="21AABB5E" w:rsidR="00152CFB" w:rsidRDefault="00152CFB">
      <w:pPr>
        <w:pStyle w:val="CommentText"/>
      </w:pPr>
      <w:r>
        <w:rPr>
          <w:rStyle w:val="CommentReference"/>
        </w:rPr>
        <w:annotationRef/>
      </w:r>
      <w:proofErr w:type="spellStart"/>
      <w:r>
        <w:t>Altough</w:t>
      </w:r>
      <w:proofErr w:type="spellEnd"/>
      <w:r>
        <w:t xml:space="preserve"> this flows, you kind of lost me at Standardized quantification of variables. What variables? Try to rephrase this. Also, you probably want to clarify what “the crucial role” is.</w:t>
      </w:r>
    </w:p>
  </w:comment>
  <w:comment w:id="2" w:author="Martin Gerdin Wärnberg" w:date="2019-11-11T11:27:00Z" w:initials="MGW">
    <w:p w14:paraId="708EF32F" w14:textId="1634DF08" w:rsidR="00133C09" w:rsidRDefault="00133C09">
      <w:pPr>
        <w:pStyle w:val="CommentText"/>
      </w:pPr>
      <w:r>
        <w:rPr>
          <w:rStyle w:val="CommentReference"/>
        </w:rPr>
        <w:annotationRef/>
      </w:r>
      <w:r>
        <w:t xml:space="preserve">See my previous comment. </w:t>
      </w:r>
    </w:p>
  </w:comment>
  <w:comment w:id="3" w:author="Martin Gerdin Wärnberg" w:date="2019-11-11T11:30:00Z" w:initials="MGW">
    <w:p w14:paraId="055CFF6A" w14:textId="36F2380B" w:rsidR="00133C09" w:rsidRDefault="00133C09">
      <w:pPr>
        <w:pStyle w:val="CommentText"/>
      </w:pPr>
      <w:r>
        <w:rPr>
          <w:rStyle w:val="CommentReference"/>
        </w:rPr>
        <w:annotationRef/>
      </w:r>
      <w:r>
        <w:t>Trauma severity?</w:t>
      </w:r>
    </w:p>
  </w:comment>
  <w:comment w:id="4" w:author="Martin Gerdin Wärnberg" w:date="2019-11-11T11:31:00Z" w:initials="MGW">
    <w:p w14:paraId="7D41E43D" w14:textId="002EEBFA" w:rsidR="00133C09" w:rsidRDefault="00133C09">
      <w:pPr>
        <w:pStyle w:val="CommentText"/>
      </w:pPr>
      <w:r>
        <w:rPr>
          <w:rStyle w:val="CommentReference"/>
        </w:rPr>
        <w:annotationRef/>
      </w:r>
      <w:r>
        <w:t xml:space="preserve">Suggest you break this sentence into two, as you’re saying two different things. First you want to say that there are several models that try to quantify trauma severity. Then you want to say that these are often built to predict mortality based on different variables. </w:t>
      </w:r>
    </w:p>
  </w:comment>
  <w:comment w:id="10" w:author="Martin Gerdin Wärnberg" w:date="2019-11-11T11:32:00Z" w:initials="MGW">
    <w:p w14:paraId="231F9031" w14:textId="15BC3D94" w:rsidR="00133C09" w:rsidRDefault="00133C09">
      <w:pPr>
        <w:pStyle w:val="CommentText"/>
      </w:pPr>
      <w:r>
        <w:rPr>
          <w:rStyle w:val="CommentReference"/>
        </w:rPr>
        <w:annotationRef/>
      </w:r>
      <w:r>
        <w:t>Same as prediction model?</w:t>
      </w:r>
    </w:p>
  </w:comment>
  <w:comment w:id="15" w:author="Martin Gerdin Wärnberg" w:date="2019-11-11T11:33:00Z" w:initials="MGW">
    <w:p w14:paraId="1C9D00C7" w14:textId="5879B668" w:rsidR="00133C09" w:rsidRDefault="00133C09">
      <w:pPr>
        <w:pStyle w:val="CommentText"/>
      </w:pPr>
      <w:r>
        <w:rPr>
          <w:rStyle w:val="CommentReference"/>
        </w:rPr>
        <w:annotationRef/>
      </w:r>
      <w:r>
        <w:t xml:space="preserve">Or perhaps mortality? Try to use the same words consistently when referring to the same concept. </w:t>
      </w:r>
    </w:p>
  </w:comment>
  <w:comment w:id="16" w:author="Martin Gerdin Wärnberg" w:date="2019-11-11T11:34:00Z" w:initials="MGW">
    <w:p w14:paraId="59AFFE25" w14:textId="62DC8FE5" w:rsidR="006C7AEE" w:rsidRDefault="006C7AEE" w:rsidP="006C7AEE">
      <w:pPr>
        <w:pStyle w:val="CommentText"/>
      </w:pPr>
      <w:r>
        <w:rPr>
          <w:rStyle w:val="CommentReference"/>
        </w:rPr>
        <w:annotationRef/>
      </w:r>
      <w:r>
        <w:t xml:space="preserve">Please also read and cite Liu NT, Salinas J. Machine Learning for Predicting Outcomes in Trauma. </w:t>
      </w:r>
      <w:proofErr w:type="spellStart"/>
      <w:r w:rsidRPr="006C7AEE">
        <w:rPr>
          <w:lang w:val="sv-SE"/>
        </w:rPr>
        <w:t>Shock</w:t>
      </w:r>
      <w:proofErr w:type="spellEnd"/>
      <w:r w:rsidRPr="006C7AEE">
        <w:rPr>
          <w:lang w:val="sv-SE"/>
        </w:rPr>
        <w:t>. 2017;48(5):504–10</w:t>
      </w:r>
      <w:r>
        <w:rPr>
          <w:lang w:val="sv-SE"/>
        </w:rPr>
        <w:t xml:space="preserve"> and </w:t>
      </w:r>
      <w:r w:rsidRPr="006C7AEE">
        <w:rPr>
          <w:lang w:val="sv-SE"/>
        </w:rPr>
        <w:t xml:space="preserve">de Munter L, </w:t>
      </w:r>
      <w:proofErr w:type="spellStart"/>
      <w:r w:rsidRPr="006C7AEE">
        <w:rPr>
          <w:lang w:val="sv-SE"/>
        </w:rPr>
        <w:t>Polinder</w:t>
      </w:r>
      <w:proofErr w:type="spellEnd"/>
      <w:r w:rsidRPr="006C7AEE">
        <w:rPr>
          <w:lang w:val="sv-SE"/>
        </w:rPr>
        <w:t xml:space="preserve"> S, </w:t>
      </w:r>
      <w:proofErr w:type="spellStart"/>
      <w:r w:rsidRPr="006C7AEE">
        <w:rPr>
          <w:lang w:val="sv-SE"/>
        </w:rPr>
        <w:t>Lansink</w:t>
      </w:r>
      <w:proofErr w:type="spellEnd"/>
      <w:r w:rsidRPr="006C7AEE">
        <w:rPr>
          <w:lang w:val="sv-SE"/>
        </w:rPr>
        <w:t xml:space="preserve"> KWW, </w:t>
      </w:r>
      <w:proofErr w:type="spellStart"/>
      <w:r w:rsidRPr="006C7AEE">
        <w:rPr>
          <w:lang w:val="sv-SE"/>
        </w:rPr>
        <w:t>Cnossen</w:t>
      </w:r>
      <w:proofErr w:type="spellEnd"/>
      <w:r w:rsidRPr="006C7AEE">
        <w:rPr>
          <w:lang w:val="sv-SE"/>
        </w:rPr>
        <w:t xml:space="preserve"> MC, </w:t>
      </w:r>
      <w:proofErr w:type="spellStart"/>
      <w:r w:rsidRPr="006C7AEE">
        <w:rPr>
          <w:lang w:val="sv-SE"/>
        </w:rPr>
        <w:t>Steyerberg</w:t>
      </w:r>
      <w:proofErr w:type="spellEnd"/>
      <w:r w:rsidRPr="006C7AEE">
        <w:rPr>
          <w:lang w:val="sv-SE"/>
        </w:rPr>
        <w:t xml:space="preserve"> EW, de </w:t>
      </w:r>
      <w:proofErr w:type="spellStart"/>
      <w:r w:rsidRPr="006C7AEE">
        <w:rPr>
          <w:lang w:val="sv-SE"/>
        </w:rPr>
        <w:t>Jongh</w:t>
      </w:r>
      <w:proofErr w:type="spellEnd"/>
      <w:r w:rsidRPr="006C7AEE">
        <w:rPr>
          <w:lang w:val="sv-SE"/>
        </w:rPr>
        <w:t xml:space="preserve"> MAC. </w:t>
      </w:r>
      <w:r>
        <w:t>Mortality prediction models in the general trauma population: A systematic review. Injury. 2017;48(2):221–9.</w:t>
      </w:r>
    </w:p>
  </w:comment>
  <w:comment w:id="18" w:author="Martin Gerdin Wärnberg" w:date="2019-11-11T11:47:00Z" w:initials="MGW">
    <w:p w14:paraId="3B80D030" w14:textId="77777777" w:rsidR="003C2C27" w:rsidRDefault="008E6F91" w:rsidP="003C2C27">
      <w:pPr>
        <w:pStyle w:val="CommentText"/>
      </w:pPr>
      <w:r>
        <w:rPr>
          <w:rStyle w:val="CommentReference"/>
        </w:rPr>
        <w:annotationRef/>
      </w:r>
      <w:r>
        <w:t xml:space="preserve">You need to introduce the concept of the ensemble learner, and why such a model may do better than the current models. </w:t>
      </w:r>
      <w:r w:rsidR="003C2C27">
        <w:t>See</w:t>
      </w:r>
    </w:p>
    <w:p w14:paraId="0A2C1A5B" w14:textId="58FBB859" w:rsidR="003C2C27" w:rsidRDefault="003C2C27" w:rsidP="003C2C27">
      <w:pPr>
        <w:pStyle w:val="CommentText"/>
        <w:numPr>
          <w:ilvl w:val="0"/>
          <w:numId w:val="1"/>
        </w:numPr>
      </w:pPr>
      <w:r w:rsidRPr="003C2C27">
        <w:t xml:space="preserve">Christie SA, Hubbard AE, </w:t>
      </w:r>
      <w:proofErr w:type="spellStart"/>
      <w:r w:rsidRPr="003C2C27">
        <w:t>Callcut</w:t>
      </w:r>
      <w:proofErr w:type="spellEnd"/>
      <w:r w:rsidRPr="003C2C27">
        <w:t xml:space="preserve"> RA, Hameed M, </w:t>
      </w:r>
      <w:proofErr w:type="spellStart"/>
      <w:r w:rsidRPr="003C2C27">
        <w:t>Dissak-Delon</w:t>
      </w:r>
      <w:proofErr w:type="spellEnd"/>
      <w:r w:rsidRPr="003C2C27">
        <w:t xml:space="preserve"> FN, </w:t>
      </w:r>
      <w:proofErr w:type="spellStart"/>
      <w:r w:rsidRPr="003C2C27">
        <w:t>Mekolo</w:t>
      </w:r>
      <w:proofErr w:type="spellEnd"/>
      <w:r w:rsidRPr="003C2C27">
        <w:t xml:space="preserve"> D, et al. Machine learning without borders? An adaptable tool to optimize mortality prediction in diverse clinical settings. J Trauma Acute Care Surg. 2018 Nov;85(5):921–7. </w:t>
      </w:r>
    </w:p>
    <w:p w14:paraId="317B3839" w14:textId="77777777" w:rsidR="003C2C27" w:rsidRDefault="003C2C27" w:rsidP="003C2C27">
      <w:pPr>
        <w:pStyle w:val="CommentText"/>
        <w:numPr>
          <w:ilvl w:val="0"/>
          <w:numId w:val="1"/>
        </w:numPr>
      </w:pPr>
      <w:r>
        <w:t xml:space="preserve"> Hubbard A, Munoz ID, Decker A, Holcomb JB, Schreiber MA, Bulger EM, et al. Time-dependent prediction and evaluation of variable importance using </w:t>
      </w:r>
      <w:proofErr w:type="spellStart"/>
      <w:r>
        <w:t>superlearning</w:t>
      </w:r>
      <w:proofErr w:type="spellEnd"/>
      <w:r>
        <w:t xml:space="preserve"> in high-dimensional clinical data. J Trauma Acute Care Surg. 2013;75(1 </w:t>
      </w:r>
      <w:proofErr w:type="spellStart"/>
      <w:r>
        <w:t>Suppl</w:t>
      </w:r>
      <w:proofErr w:type="spellEnd"/>
      <w:r>
        <w:t xml:space="preserve"> 1):S53-60. </w:t>
      </w:r>
    </w:p>
    <w:p w14:paraId="391B156E" w14:textId="77777777" w:rsidR="008E6F91" w:rsidRDefault="003C2C27" w:rsidP="003C2C27">
      <w:pPr>
        <w:pStyle w:val="CommentText"/>
        <w:numPr>
          <w:ilvl w:val="0"/>
          <w:numId w:val="1"/>
        </w:numPr>
      </w:pPr>
      <w:proofErr w:type="spellStart"/>
      <w:r>
        <w:t>Pirracchio</w:t>
      </w:r>
      <w:proofErr w:type="spellEnd"/>
      <w:r>
        <w:t xml:space="preserve"> R, Petersen ML, </w:t>
      </w:r>
      <w:proofErr w:type="spellStart"/>
      <w:r>
        <w:t>Carone</w:t>
      </w:r>
      <w:proofErr w:type="spellEnd"/>
      <w:r>
        <w:t xml:space="preserve"> M, </w:t>
      </w:r>
      <w:proofErr w:type="spellStart"/>
      <w:r>
        <w:t>Rigon</w:t>
      </w:r>
      <w:proofErr w:type="spellEnd"/>
      <w:r>
        <w:t xml:space="preserve"> MR, </w:t>
      </w:r>
      <w:proofErr w:type="spellStart"/>
      <w:r>
        <w:t>Chevret S,</w:t>
      </w:r>
      <w:proofErr w:type="spellEnd"/>
      <w:r>
        <w:t xml:space="preserve"> van der </w:t>
      </w:r>
      <w:proofErr w:type="spellStart"/>
      <w:r>
        <w:t>Laan</w:t>
      </w:r>
      <w:proofErr w:type="spellEnd"/>
      <w:r>
        <w:t xml:space="preserve"> MJ. Mortality prediction in intensive care units with the Super ICU Learner Algorithm (SICULA): A population-based study. Lancet Respir Med. 2015;3(1).</w:t>
      </w:r>
    </w:p>
    <w:p w14:paraId="66BA4937" w14:textId="4206FBC8" w:rsidR="003C2C27" w:rsidRDefault="003C2C27" w:rsidP="003C2C27">
      <w:pPr>
        <w:pStyle w:val="CommentText"/>
      </w:pPr>
      <w:r>
        <w:t>For some good discussions.</w:t>
      </w:r>
    </w:p>
  </w:comment>
  <w:comment w:id="21" w:author="Martin Gerdin Wärnberg" w:date="2019-11-11T11:36:00Z" w:initials="MGW">
    <w:p w14:paraId="23295F2D" w14:textId="74B059E0" w:rsidR="00BF2E6D" w:rsidRDefault="00BF2E6D">
      <w:pPr>
        <w:pStyle w:val="CommentText"/>
      </w:pPr>
      <w:r>
        <w:rPr>
          <w:rStyle w:val="CommentReference"/>
        </w:rPr>
        <w:annotationRef/>
      </w:r>
      <w:r>
        <w:t>Why not TRIPOD?</w:t>
      </w:r>
    </w:p>
  </w:comment>
  <w:comment w:id="22" w:author="Martin Gerdin Wärnberg" w:date="2019-11-11T11:43:00Z" w:initials="MGW">
    <w:p w14:paraId="6D8B9A79" w14:textId="1AC6D432" w:rsidR="00320EBC" w:rsidRDefault="00320EBC">
      <w:pPr>
        <w:pStyle w:val="CommentText"/>
      </w:pPr>
      <w:r>
        <w:rPr>
          <w:rStyle w:val="CommentReference"/>
        </w:rPr>
        <w:annotationRef/>
      </w:r>
      <w:r>
        <w:t>This can come under Funding rather than here.</w:t>
      </w:r>
    </w:p>
  </w:comment>
  <w:comment w:id="43" w:author="Martin Gerdin Wärnberg" w:date="2019-11-11T11:41:00Z" w:initials="MGW">
    <w:p w14:paraId="622B5265" w14:textId="169F142C" w:rsidR="009A4D1F" w:rsidRDefault="009A4D1F">
      <w:pPr>
        <w:pStyle w:val="CommentText"/>
      </w:pPr>
      <w:r>
        <w:rPr>
          <w:rStyle w:val="CommentReference"/>
        </w:rPr>
        <w:annotationRef/>
      </w:r>
      <w:r>
        <w:t>I suggest you discuss this during the weekend. TRISS includes, as you write, RTS, age and type of injury. What other variables do people think are important, in the TTRIS setting?</w:t>
      </w:r>
    </w:p>
  </w:comment>
  <w:comment w:id="52" w:author="Martin Gerdin Wärnberg" w:date="2019-11-11T11:45:00Z" w:initials="MGW">
    <w:p w14:paraId="16B784C7" w14:textId="00D6D8E5" w:rsidR="003B582A" w:rsidRDefault="003B582A">
      <w:pPr>
        <w:pStyle w:val="CommentText"/>
      </w:pPr>
      <w:r>
        <w:rPr>
          <w:rStyle w:val="CommentReference"/>
        </w:rPr>
        <w:annotationRef/>
      </w:r>
      <w:r>
        <w:t>Add citation.</w:t>
      </w:r>
    </w:p>
  </w:comment>
  <w:comment w:id="54" w:author="Martin Gerdin Wärnberg" w:date="2019-11-11T11:46:00Z" w:initials="MGW">
    <w:p w14:paraId="41463BD4" w14:textId="1F7F3D4E" w:rsidR="008E6F91" w:rsidRDefault="008E6F91">
      <w:pPr>
        <w:pStyle w:val="CommentText"/>
      </w:pPr>
      <w:r>
        <w:rPr>
          <w:rStyle w:val="CommentReference"/>
        </w:rPr>
        <w:annotationRef/>
      </w:r>
      <w:r w:rsidRPr="008E6F91">
        <w:t xml:space="preserve">Courvoisier DS, </w:t>
      </w:r>
      <w:proofErr w:type="spellStart"/>
      <w:r w:rsidRPr="008E6F91">
        <w:t>Combescure</w:t>
      </w:r>
      <w:proofErr w:type="spellEnd"/>
      <w:r w:rsidRPr="008E6F91">
        <w:t xml:space="preserve"> C, </w:t>
      </w:r>
      <w:proofErr w:type="spellStart"/>
      <w:r w:rsidRPr="008E6F91">
        <w:t>Agoritsas T, Gayet-Ageron</w:t>
      </w:r>
      <w:proofErr w:type="spellEnd"/>
      <w:r w:rsidRPr="008E6F91">
        <w:t xml:space="preserve"> A, </w:t>
      </w:r>
      <w:proofErr w:type="spellStart"/>
      <w:r w:rsidRPr="008E6F91">
        <w:t>Perneger</w:t>
      </w:r>
      <w:proofErr w:type="spellEnd"/>
      <w:r w:rsidRPr="008E6F91">
        <w:t xml:space="preserve"> T V. Performance of logistic regression </w:t>
      </w:r>
      <w:proofErr w:type="spellStart"/>
      <w:r w:rsidRPr="008E6F91">
        <w:t>modeling</w:t>
      </w:r>
      <w:proofErr w:type="spellEnd"/>
      <w:r w:rsidRPr="008E6F91">
        <w:t xml:space="preserve">: Beyond the number of events per variable, the role of data structure. J Clin </w:t>
      </w:r>
      <w:proofErr w:type="spellStart"/>
      <w:r w:rsidRPr="008E6F91">
        <w:t>Epidemiol</w:t>
      </w:r>
      <w:proofErr w:type="spellEnd"/>
      <w:r w:rsidRPr="008E6F91">
        <w:t>. 2011;64(9):993–1000.</w:t>
      </w:r>
    </w:p>
  </w:comment>
  <w:comment w:id="57" w:author="Martin Gerdin Wärnberg" w:date="2019-11-11T11:51:00Z" w:initials="MGW">
    <w:p w14:paraId="14C61294" w14:textId="730BBFB9" w:rsidR="00BB268F" w:rsidRDefault="00BB268F">
      <w:pPr>
        <w:pStyle w:val="CommentText"/>
      </w:pPr>
      <w:r>
        <w:rPr>
          <w:rStyle w:val="CommentReference"/>
        </w:rPr>
        <w:annotationRef/>
      </w:r>
      <w:r w:rsidRPr="00BB268F">
        <w:t xml:space="preserve">van der Ploeg T, Austin PC, </w:t>
      </w:r>
      <w:proofErr w:type="spellStart"/>
      <w:r w:rsidRPr="00BB268F">
        <w:t>Steyerberg</w:t>
      </w:r>
      <w:proofErr w:type="spellEnd"/>
      <w:r w:rsidRPr="00BB268F">
        <w:t xml:space="preserve"> EW. Modern modelling techniques are data hungry: a simulation study for predicting dichotomous endpoints. BMC Med Res </w:t>
      </w:r>
      <w:proofErr w:type="spellStart"/>
      <w:r w:rsidRPr="00BB268F">
        <w:t>Methodol</w:t>
      </w:r>
      <w:proofErr w:type="spellEnd"/>
      <w:r w:rsidRPr="00BB268F">
        <w:t>. 2014;14:137.</w:t>
      </w:r>
    </w:p>
  </w:comment>
  <w:comment w:id="64" w:author="Martin Gerdin Wärnberg" w:date="2019-11-11T12:14:00Z" w:initials="MGW">
    <w:p w14:paraId="4C998A46" w14:textId="57B85BC0" w:rsidR="003A0A24" w:rsidRDefault="003A0A24">
      <w:pPr>
        <w:pStyle w:val="CommentText"/>
      </w:pPr>
      <w:r>
        <w:rPr>
          <w:rStyle w:val="CommentReference"/>
        </w:rPr>
        <w:annotationRef/>
      </w:r>
      <w:r>
        <w:t>Add what techniques to include in the ensemble learner and why.</w:t>
      </w:r>
    </w:p>
  </w:comment>
  <w:comment w:id="88" w:author="Martin Gerdin Wärnberg" w:date="2019-11-11T12:01:00Z" w:initials="MGW">
    <w:p w14:paraId="295C0950" w14:textId="7718C565" w:rsidR="0066436D" w:rsidRDefault="0066436D">
      <w:pPr>
        <w:pStyle w:val="CommentText"/>
      </w:pPr>
      <w:r>
        <w:rPr>
          <w:rStyle w:val="CommentReference"/>
        </w:rPr>
        <w:annotationRef/>
      </w:r>
      <w:r>
        <w:t>Not sure about this?</w:t>
      </w:r>
    </w:p>
  </w:comment>
  <w:comment w:id="89" w:author="Martin Gerdin Wärnberg" w:date="2019-11-11T12:01:00Z" w:initials="MGW">
    <w:p w14:paraId="0C59AAAE" w14:textId="16677490" w:rsidR="0066436D" w:rsidRDefault="0066436D">
      <w:pPr>
        <w:pStyle w:val="CommentText"/>
      </w:pPr>
      <w:r>
        <w:rPr>
          <w:rStyle w:val="CommentReference"/>
        </w:rPr>
        <w:annotationRef/>
      </w:r>
      <w:r>
        <w:t>Suggest that you rephrase to “We will use multiple imputation using chained equations to handle missing data”.</w:t>
      </w:r>
    </w:p>
  </w:comment>
  <w:comment w:id="90" w:author="Martin Gerdin Wärnberg" w:date="2019-11-11T12:14:00Z" w:initials="MGW">
    <w:p w14:paraId="67024981" w14:textId="53AA700D" w:rsidR="003A0A24" w:rsidRDefault="003A0A24">
      <w:pPr>
        <w:pStyle w:val="CommentText"/>
      </w:pPr>
      <w:r>
        <w:rPr>
          <w:rStyle w:val="CommentReference"/>
        </w:rPr>
        <w:annotationRef/>
      </w:r>
      <w:r>
        <w:t>Merge with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45245C" w15:done="0"/>
  <w15:commentEx w15:paraId="5E48603B" w15:done="0"/>
  <w15:commentEx w15:paraId="708EF32F" w15:done="0"/>
  <w15:commentEx w15:paraId="055CFF6A" w15:done="0"/>
  <w15:commentEx w15:paraId="7D41E43D" w15:done="0"/>
  <w15:commentEx w15:paraId="231F9031" w15:done="0"/>
  <w15:commentEx w15:paraId="1C9D00C7" w15:done="0"/>
  <w15:commentEx w15:paraId="59AFFE25" w15:done="0"/>
  <w15:commentEx w15:paraId="66BA4937" w15:done="0"/>
  <w15:commentEx w15:paraId="23295F2D" w15:done="0"/>
  <w15:commentEx w15:paraId="6D8B9A79" w15:done="0"/>
  <w15:commentEx w15:paraId="622B5265" w15:done="0"/>
  <w15:commentEx w15:paraId="16B784C7" w15:done="0"/>
  <w15:commentEx w15:paraId="41463BD4" w15:done="0"/>
  <w15:commentEx w15:paraId="14C61294" w15:done="0"/>
  <w15:commentEx w15:paraId="4C998A46" w15:done="0"/>
  <w15:commentEx w15:paraId="295C0950" w15:done="0"/>
  <w15:commentEx w15:paraId="0C59AAAE" w15:done="0"/>
  <w15:commentEx w15:paraId="67024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5245C" w16cid:durableId="2173C3DF"/>
  <w16cid:commentId w16cid:paraId="5E48603B" w16cid:durableId="21635669"/>
  <w16cid:commentId w16cid:paraId="708EF32F" w16cid:durableId="2173C415"/>
  <w16cid:commentId w16cid:paraId="055CFF6A" w16cid:durableId="2173C4CB"/>
  <w16cid:commentId w16cid:paraId="7D41E43D" w16cid:durableId="2173C4FD"/>
  <w16cid:commentId w16cid:paraId="231F9031" w16cid:durableId="2173C554"/>
  <w16cid:commentId w16cid:paraId="1C9D00C7" w16cid:durableId="2173C56F"/>
  <w16cid:commentId w16cid:paraId="59AFFE25" w16cid:durableId="2173C5B0"/>
  <w16cid:commentId w16cid:paraId="66BA4937" w16cid:durableId="2173C8D1"/>
  <w16cid:commentId w16cid:paraId="23295F2D" w16cid:durableId="2173C622"/>
  <w16cid:commentId w16cid:paraId="6D8B9A79" w16cid:durableId="2173C7DC"/>
  <w16cid:commentId w16cid:paraId="622B5265" w16cid:durableId="2173C767"/>
  <w16cid:commentId w16cid:paraId="16B784C7" w16cid:durableId="2173C859"/>
  <w16cid:commentId w16cid:paraId="41463BD4" w16cid:durableId="2173C8B0"/>
  <w16cid:commentId w16cid:paraId="14C61294" w16cid:durableId="2173C9DE"/>
  <w16cid:commentId w16cid:paraId="4C998A46" w16cid:durableId="2173CF3D"/>
  <w16cid:commentId w16cid:paraId="295C0950" w16cid:durableId="2173CC0B"/>
  <w16cid:commentId w16cid:paraId="0C59AAAE" w16cid:durableId="2173CC12"/>
  <w16cid:commentId w16cid:paraId="67024981" w16cid:durableId="2173CF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B565F"/>
    <w:multiLevelType w:val="hybridMultilevel"/>
    <w:tmpl w:val="4B1CE2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61"/>
    <w:rsid w:val="00040B4F"/>
    <w:rsid w:val="00052934"/>
    <w:rsid w:val="00054AC8"/>
    <w:rsid w:val="00084736"/>
    <w:rsid w:val="00085B4D"/>
    <w:rsid w:val="000E4AE1"/>
    <w:rsid w:val="000F36F1"/>
    <w:rsid w:val="00133C09"/>
    <w:rsid w:val="00152CFB"/>
    <w:rsid w:val="00245962"/>
    <w:rsid w:val="002B67DB"/>
    <w:rsid w:val="002C59FE"/>
    <w:rsid w:val="00320EBC"/>
    <w:rsid w:val="00337C95"/>
    <w:rsid w:val="00382791"/>
    <w:rsid w:val="003A0A24"/>
    <w:rsid w:val="003B582A"/>
    <w:rsid w:val="003C2C27"/>
    <w:rsid w:val="003C6433"/>
    <w:rsid w:val="003E47FA"/>
    <w:rsid w:val="004145B7"/>
    <w:rsid w:val="00417D64"/>
    <w:rsid w:val="00431573"/>
    <w:rsid w:val="00435F3E"/>
    <w:rsid w:val="004E6EC4"/>
    <w:rsid w:val="004F7472"/>
    <w:rsid w:val="0051367B"/>
    <w:rsid w:val="0056345C"/>
    <w:rsid w:val="005A642B"/>
    <w:rsid w:val="00604A32"/>
    <w:rsid w:val="0065073B"/>
    <w:rsid w:val="00653211"/>
    <w:rsid w:val="00660FBA"/>
    <w:rsid w:val="0066436D"/>
    <w:rsid w:val="00684472"/>
    <w:rsid w:val="00687063"/>
    <w:rsid w:val="00696DA7"/>
    <w:rsid w:val="006B5D4A"/>
    <w:rsid w:val="006C7AEE"/>
    <w:rsid w:val="006D2BF3"/>
    <w:rsid w:val="006E3D7F"/>
    <w:rsid w:val="00742CB6"/>
    <w:rsid w:val="00764750"/>
    <w:rsid w:val="00794F36"/>
    <w:rsid w:val="007A13F0"/>
    <w:rsid w:val="007A2452"/>
    <w:rsid w:val="007B4CEE"/>
    <w:rsid w:val="008127E1"/>
    <w:rsid w:val="00832ED9"/>
    <w:rsid w:val="00885772"/>
    <w:rsid w:val="008D1ACC"/>
    <w:rsid w:val="008D3A1F"/>
    <w:rsid w:val="008E6F91"/>
    <w:rsid w:val="008F10D8"/>
    <w:rsid w:val="00936B06"/>
    <w:rsid w:val="0095367C"/>
    <w:rsid w:val="00953C79"/>
    <w:rsid w:val="00965AF8"/>
    <w:rsid w:val="009A4D1F"/>
    <w:rsid w:val="009B52EE"/>
    <w:rsid w:val="009C67F9"/>
    <w:rsid w:val="009D52F4"/>
    <w:rsid w:val="00A124C9"/>
    <w:rsid w:val="00A57803"/>
    <w:rsid w:val="00A668B5"/>
    <w:rsid w:val="00A8251A"/>
    <w:rsid w:val="00AA6266"/>
    <w:rsid w:val="00AD64C5"/>
    <w:rsid w:val="00B25F7B"/>
    <w:rsid w:val="00B2637D"/>
    <w:rsid w:val="00B4270B"/>
    <w:rsid w:val="00B65043"/>
    <w:rsid w:val="00B94E51"/>
    <w:rsid w:val="00BB268F"/>
    <w:rsid w:val="00BC0570"/>
    <w:rsid w:val="00BF2E6D"/>
    <w:rsid w:val="00C02FC6"/>
    <w:rsid w:val="00C26F7F"/>
    <w:rsid w:val="00C50931"/>
    <w:rsid w:val="00C549B8"/>
    <w:rsid w:val="00C658C4"/>
    <w:rsid w:val="00D1240B"/>
    <w:rsid w:val="00D55D5F"/>
    <w:rsid w:val="00D56C61"/>
    <w:rsid w:val="00D85632"/>
    <w:rsid w:val="00DE1FF4"/>
    <w:rsid w:val="00E1079D"/>
    <w:rsid w:val="00E21710"/>
    <w:rsid w:val="00E45375"/>
    <w:rsid w:val="00E602DB"/>
    <w:rsid w:val="00E80FA3"/>
    <w:rsid w:val="00E93418"/>
    <w:rsid w:val="00ED69F9"/>
    <w:rsid w:val="00EF7B26"/>
    <w:rsid w:val="00F46091"/>
    <w:rsid w:val="00F81744"/>
    <w:rsid w:val="00F942F0"/>
    <w:rsid w:val="00FB55F0"/>
    <w:rsid w:val="00FF5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AD07B"/>
  <w15:chartTrackingRefBased/>
  <w15:docId w15:val="{C90C5031-203E-48D4-BBC9-09A625D1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52CFB"/>
    <w:rPr>
      <w:sz w:val="16"/>
      <w:szCs w:val="16"/>
    </w:rPr>
  </w:style>
  <w:style w:type="paragraph" w:styleId="CommentText">
    <w:name w:val="annotation text"/>
    <w:basedOn w:val="Normal"/>
    <w:link w:val="CommentTextChar"/>
    <w:uiPriority w:val="99"/>
    <w:semiHidden/>
    <w:unhideWhenUsed/>
    <w:rsid w:val="00152CFB"/>
    <w:pPr>
      <w:spacing w:line="240" w:lineRule="auto"/>
    </w:pPr>
    <w:rPr>
      <w:sz w:val="20"/>
      <w:szCs w:val="20"/>
    </w:rPr>
  </w:style>
  <w:style w:type="character" w:customStyle="1" w:styleId="CommentTextChar">
    <w:name w:val="Comment Text Char"/>
    <w:basedOn w:val="DefaultParagraphFont"/>
    <w:link w:val="CommentText"/>
    <w:uiPriority w:val="99"/>
    <w:semiHidden/>
    <w:rsid w:val="00152CFB"/>
    <w:rPr>
      <w:sz w:val="20"/>
      <w:szCs w:val="20"/>
    </w:rPr>
  </w:style>
  <w:style w:type="paragraph" w:styleId="CommentSubject">
    <w:name w:val="annotation subject"/>
    <w:basedOn w:val="CommentText"/>
    <w:next w:val="CommentText"/>
    <w:link w:val="CommentSubjectChar"/>
    <w:uiPriority w:val="99"/>
    <w:semiHidden/>
    <w:unhideWhenUsed/>
    <w:rsid w:val="00152CFB"/>
    <w:rPr>
      <w:b/>
      <w:bCs/>
    </w:rPr>
  </w:style>
  <w:style w:type="character" w:customStyle="1" w:styleId="CommentSubjectChar">
    <w:name w:val="Comment Subject Char"/>
    <w:basedOn w:val="CommentTextChar"/>
    <w:link w:val="CommentSubject"/>
    <w:uiPriority w:val="99"/>
    <w:semiHidden/>
    <w:rsid w:val="00152CFB"/>
    <w:rPr>
      <w:b/>
      <w:bCs/>
      <w:sz w:val="20"/>
      <w:szCs w:val="20"/>
    </w:rPr>
  </w:style>
  <w:style w:type="paragraph" w:styleId="BalloonText">
    <w:name w:val="Balloon Text"/>
    <w:basedOn w:val="Normal"/>
    <w:link w:val="BalloonTextChar"/>
    <w:uiPriority w:val="99"/>
    <w:semiHidden/>
    <w:unhideWhenUsed/>
    <w:rsid w:val="00152C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2CF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9403">
      <w:bodyDiv w:val="1"/>
      <w:marLeft w:val="0"/>
      <w:marRight w:val="0"/>
      <w:marTop w:val="0"/>
      <w:marBottom w:val="0"/>
      <w:divBdr>
        <w:top w:val="none" w:sz="0" w:space="0" w:color="auto"/>
        <w:left w:val="none" w:sz="0" w:space="0" w:color="auto"/>
        <w:bottom w:val="none" w:sz="0" w:space="0" w:color="auto"/>
        <w:right w:val="none" w:sz="0" w:space="0" w:color="auto"/>
      </w:divBdr>
    </w:div>
    <w:div w:id="1330796025">
      <w:bodyDiv w:val="1"/>
      <w:marLeft w:val="0"/>
      <w:marRight w:val="0"/>
      <w:marTop w:val="0"/>
      <w:marBottom w:val="0"/>
      <w:divBdr>
        <w:top w:val="none" w:sz="0" w:space="0" w:color="auto"/>
        <w:left w:val="none" w:sz="0" w:space="0" w:color="auto"/>
        <w:bottom w:val="none" w:sz="0" w:space="0" w:color="auto"/>
        <w:right w:val="none" w:sz="0" w:space="0" w:color="auto"/>
      </w:divBdr>
    </w:div>
    <w:div w:id="1448618469">
      <w:bodyDiv w:val="1"/>
      <w:marLeft w:val="0"/>
      <w:marRight w:val="0"/>
      <w:marTop w:val="0"/>
      <w:marBottom w:val="0"/>
      <w:divBdr>
        <w:top w:val="none" w:sz="0" w:space="0" w:color="auto"/>
        <w:left w:val="none" w:sz="0" w:space="0" w:color="auto"/>
        <w:bottom w:val="none" w:sz="0" w:space="0" w:color="auto"/>
        <w:right w:val="none" w:sz="0" w:space="0" w:color="auto"/>
      </w:divBdr>
    </w:div>
    <w:div w:id="1931038854">
      <w:bodyDiv w:val="1"/>
      <w:marLeft w:val="0"/>
      <w:marRight w:val="0"/>
      <w:marTop w:val="0"/>
      <w:marBottom w:val="0"/>
      <w:divBdr>
        <w:top w:val="none" w:sz="0" w:space="0" w:color="auto"/>
        <w:left w:val="none" w:sz="0" w:space="0" w:color="auto"/>
        <w:bottom w:val="none" w:sz="0" w:space="0" w:color="auto"/>
        <w:right w:val="none" w:sz="0" w:space="0" w:color="auto"/>
      </w:divBdr>
    </w:div>
    <w:div w:id="20181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0C03-2455-3047-B685-0C2210A67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6</Pages>
  <Words>35794</Words>
  <Characters>204027</Characters>
  <Application>Microsoft Office Word</Application>
  <DocSecurity>0</DocSecurity>
  <Lines>1700</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cp:keywords/>
  <dc:description/>
  <cp:lastModifiedBy>Martin Gerdin Wärnberg</cp:lastModifiedBy>
  <cp:revision>45</cp:revision>
  <dcterms:created xsi:type="dcterms:W3CDTF">2019-10-23T07:19:00Z</dcterms:created>
  <dcterms:modified xsi:type="dcterms:W3CDTF">2019-11-11T11:16:00Z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http://www.zotero.org/styles/chicago-note-bibliography</vt:lpwstr>
  </property>
  <property fmtid="{D5CDD505-2E9C-101B-9397-08002B2CF9AE}" pid="13" name="Mendeley Recent Style Name 5_1">
    <vt:lpwstr>Chicago Manual of Style 17th edition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36c97317-ae77-305c-b7c9-c2ea2628f190</vt:lpwstr>
  </property>
  <property fmtid="{D5CDD505-2E9C-101B-9397-08002B2CF9AE}" pid="24" name="Mendeley Citation Style_1">
    <vt:lpwstr>http://www.zotero.org/styles/vancouver</vt:lpwstr>
  </property>
</Properties>
</file>