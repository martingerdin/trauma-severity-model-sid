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470BAC65"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w:t>
      </w:r>
      <w:commentRangeStart w:id="0"/>
      <w:commentRangeStart w:id="1"/>
      <w:r w:rsidR="00DE1FF4">
        <w:rPr>
          <w:lang w:val="en-US"/>
        </w:rPr>
        <w:t xml:space="preserve">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r w:rsidR="00833967">
        <w:rPr>
          <w:lang w:val="en-US"/>
        </w:rPr>
        <w:t>prediction</w:t>
      </w:r>
      <w:commentRangeStart w:id="2"/>
      <w:r w:rsidR="00F46091">
        <w:rPr>
          <w:lang w:val="en-US"/>
        </w:rPr>
        <w:t xml:space="preserve"> </w:t>
      </w:r>
      <w:commentRangeEnd w:id="2"/>
      <w:r w:rsidR="00133C09">
        <w:rPr>
          <w:rStyle w:val="CommentReference"/>
        </w:rPr>
        <w:commentReference w:id="2"/>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9F7EBE">
        <w:rPr>
          <w:lang w:val="en-US"/>
        </w:rPr>
        <w:fldChar w:fldCharType="begin" w:fldLock="1"/>
      </w:r>
      <w:r w:rsidR="009F7EBE">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9F7EBE">
        <w:rPr>
          <w:lang w:val="en-US"/>
        </w:rPr>
        <w:fldChar w:fldCharType="separate"/>
      </w:r>
      <w:r w:rsidR="009F7EBE" w:rsidRPr="009F7EBE">
        <w:rPr>
          <w:noProof/>
          <w:lang w:val="en-US"/>
        </w:rPr>
        <w:t>(8,9)</w:t>
      </w:r>
      <w:r w:rsidR="009F7EBE">
        <w:rPr>
          <w:lang w:val="en-US"/>
        </w:rPr>
        <w:fldChar w:fldCharType="end"/>
      </w:r>
      <w:r w:rsidR="009F7EBE">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commentRangeEnd w:id="0"/>
      <w:r w:rsidR="00152CFB">
        <w:rPr>
          <w:rStyle w:val="CommentReference"/>
        </w:rPr>
        <w:commentReference w:id="0"/>
      </w:r>
      <w:commentRangeEnd w:id="1"/>
      <w:r w:rsidR="00833967">
        <w:rPr>
          <w:rStyle w:val="CommentReference"/>
        </w:rPr>
        <w:commentReference w:id="1"/>
      </w:r>
    </w:p>
    <w:p w14:paraId="5EB7879D" w14:textId="77777777" w:rsidR="00C658C4" w:rsidRDefault="00C658C4" w:rsidP="004145B7">
      <w:pPr>
        <w:spacing w:after="0"/>
        <w:jc w:val="both"/>
        <w:rPr>
          <w:lang w:val="en-US"/>
        </w:rPr>
      </w:pPr>
    </w:p>
    <w:p w14:paraId="304B0D8D" w14:textId="4DAE2667" w:rsidR="00C658C4" w:rsidRDefault="00833967" w:rsidP="00C658C4">
      <w:pPr>
        <w:spacing w:after="0"/>
        <w:jc w:val="both"/>
        <w:rPr>
          <w:lang w:val="en-US"/>
        </w:rPr>
      </w:pPr>
      <w:r>
        <w:rPr>
          <w:lang w:val="en-US"/>
        </w:rPr>
        <w:t>Prediction</w:t>
      </w:r>
      <w:commentRangeStart w:id="3"/>
      <w:r w:rsidR="00F46091">
        <w:rPr>
          <w:lang w:val="en-US"/>
        </w:rPr>
        <w:t xml:space="preserve"> </w:t>
      </w:r>
      <w:commentRangeEnd w:id="3"/>
      <w:r w:rsidR="00133C09">
        <w:rPr>
          <w:rStyle w:val="CommentReference"/>
        </w:rPr>
        <w:commentReference w:id="3"/>
      </w:r>
      <w:r w:rsidR="00F46091">
        <w:rPr>
          <w:lang w:val="en-US"/>
        </w:rPr>
        <w:t>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r>
        <w:rPr>
          <w:lang w:val="en-US"/>
        </w:rPr>
        <w:t>Severity</w:t>
      </w:r>
      <w:commentRangeStart w:id="4"/>
      <w:r w:rsidR="00F81744" w:rsidRPr="00F81744">
        <w:rPr>
          <w:lang w:val="en-US"/>
        </w:rPr>
        <w:t xml:space="preserve"> </w:t>
      </w:r>
      <w:commentRangeEnd w:id="4"/>
      <w:r w:rsidR="00133C09">
        <w:rPr>
          <w:rStyle w:val="CommentReference"/>
        </w:rPr>
        <w:commentReference w:id="4"/>
      </w:r>
      <w:r w:rsidR="00F81744" w:rsidRPr="00F81744">
        <w:rPr>
          <w:lang w:val="en-US"/>
        </w:rPr>
        <w:t>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commentRangeStart w:id="5"/>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 xml:space="preserve">systems </w:t>
      </w:r>
      <w:r w:rsidR="00133C09">
        <w:rPr>
          <w:lang w:val="en-US"/>
        </w:rPr>
        <w:t>designed to quantify</w:t>
      </w:r>
      <w:r w:rsidR="007A2452">
        <w:rPr>
          <w:lang w:val="en-US"/>
        </w:rPr>
        <w:t xml:space="preserve"> trauma </w:t>
      </w:r>
      <w:r w:rsidR="00794F36" w:rsidRPr="00794F36">
        <w:rPr>
          <w:lang w:val="en-US"/>
        </w:rPr>
        <w:t>severity</w:t>
      </w:r>
      <w:r>
        <w:rPr>
          <w:lang w:val="en-US"/>
        </w:rPr>
        <w:t>. They</w:t>
      </w:r>
      <w:r w:rsidR="00794F36">
        <w:rPr>
          <w:lang w:val="en-US"/>
        </w:rPr>
        <w:t xml:space="preserve"> </w:t>
      </w:r>
      <w:r>
        <w:rPr>
          <w:lang w:val="en-US"/>
        </w:rPr>
        <w:t xml:space="preserve">predict mortality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sidR="00F46091">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sidR="00F46091">
        <w:rPr>
          <w:lang w:val="en-US"/>
        </w:rPr>
        <w:t>patient mortality</w:t>
      </w:r>
      <w:commentRangeEnd w:id="5"/>
      <w:r w:rsidR="00133C09">
        <w:rPr>
          <w:rStyle w:val="CommentReference"/>
        </w:rPr>
        <w:commentReference w:id="5"/>
      </w:r>
      <w:r w:rsidR="00B4270B">
        <w:rPr>
          <w:lang w:val="en-US"/>
        </w:rPr>
        <w:t xml:space="preserve"> </w:t>
      </w:r>
      <w:r w:rsidR="00B4270B">
        <w:rPr>
          <w:lang w:val="en-US"/>
        </w:rPr>
        <w:fldChar w:fldCharType="begin" w:fldLock="1"/>
      </w:r>
      <w:r w:rsidR="00171896">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C31ECB" w:rsidRPr="00C31ECB">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177933B3" w14:textId="3FFDFB46" w:rsidR="00B2637D" w:rsidRDefault="00AD64C5" w:rsidP="00052934">
      <w:pPr>
        <w:spacing w:after="0"/>
        <w:jc w:val="both"/>
        <w:rPr>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r w:rsidR="00FE21B7">
        <w:rPr>
          <w:lang w:val="en-US"/>
        </w:rPr>
        <w:t>prediction model</w:t>
      </w:r>
      <w:commentRangeStart w:id="6"/>
      <w:commentRangeStart w:id="7"/>
      <w:r w:rsidR="00E80FA3">
        <w:rPr>
          <w:lang w:val="en-US"/>
        </w:rPr>
        <w:t xml:space="preserve"> </w:t>
      </w:r>
      <w:commentRangeEnd w:id="6"/>
      <w:r w:rsidR="00133C09">
        <w:rPr>
          <w:rStyle w:val="CommentReference"/>
        </w:rPr>
        <w:commentReference w:id="6"/>
      </w:r>
      <w:commentRangeEnd w:id="7"/>
      <w:r w:rsidR="00833967">
        <w:rPr>
          <w:rStyle w:val="CommentReference"/>
        </w:rPr>
        <w:commentReference w:id="7"/>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r w:rsidR="00133C09">
        <w:t>This model was d</w:t>
      </w:r>
      <w:r w:rsidR="00B4270B" w:rsidRPr="00B4270B">
        <w:t>eveloped using a large population sample from the United States and Canada</w:t>
      </w:r>
      <w:r>
        <w:t>,</w:t>
      </w:r>
      <w:r w:rsidR="00133C09">
        <w:t xml:space="preserve"> and </w:t>
      </w:r>
      <w:r>
        <w:t>it</w:t>
      </w:r>
      <w:r w:rsidR="00B4270B" w:rsidRPr="00B4270B">
        <w:t xml:space="preserve"> predicts </w:t>
      </w:r>
      <w:r w:rsidR="00833967">
        <w:t>mortality</w:t>
      </w:r>
      <w:r w:rsidR="00B4270B" w:rsidRPr="00B4270B">
        <w:t xml:space="preserve">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171896">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C31ECB" w:rsidRPr="00C31ECB">
        <w:rPr>
          <w:noProof/>
        </w:rPr>
        <w:t>(21,30)</w:t>
      </w:r>
      <w:r w:rsidR="00A668B5">
        <w:fldChar w:fldCharType="end"/>
      </w:r>
      <w:r w:rsidR="00084736">
        <w:t xml:space="preserve">. </w:t>
      </w:r>
      <w:r w:rsidR="00B4270B">
        <w:t>Despite</w:t>
      </w:r>
      <w:r w:rsidR="00EF7B26">
        <w:rPr>
          <w:lang w:val="en-US"/>
        </w:rPr>
        <w:t xml:space="preserve"> </w:t>
      </w:r>
      <w:r w:rsidR="00B4270B">
        <w:rPr>
          <w:lang w:val="en-US"/>
        </w:rPr>
        <w:t>subsequent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w:t>
      </w:r>
      <w:r w:rsidR="00C31ECB">
        <w:rPr>
          <w:lang w:val="en-US"/>
        </w:rPr>
        <w:t xml:space="preserve">external </w:t>
      </w:r>
      <w:r w:rsidR="00435F3E">
        <w:rPr>
          <w:lang w:val="en-US"/>
        </w:rPr>
        <w:t xml:space="preserve">validation </w:t>
      </w:r>
      <w:r w:rsidR="00054AC8">
        <w:rPr>
          <w:lang w:val="en-US"/>
        </w:rPr>
        <w:fldChar w:fldCharType="begin" w:fldLock="1"/>
      </w:r>
      <w:r w:rsidR="00171896">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registry","type":"article-journal","volume":"43"},"uris":["http://www.mendeley.com/documents/?uuid=6f474f5c-d657-497e-a691-95daf6df1fdb"]},{"id":"ITEM-9","itemData":{"DOI":"10.1097/SHK.0000000000000898","ISBN":"0000000000000","ISSN":"15400514","abstract":"To date, there are no reviews on machine learning (ML) for predicting outcomes in trauma. Consequently, it remains unclear as to how ML-based prediction models compare in the triage and assessment of trauma patients. The objective of this review was to survey and identify studies involving ML for predicting outcomes in trauma, with the hypothesis that models predicting similar outcomes may share common features but the performance of ML in these studies will differ greatly. MEDLINE and other databases were searched for studies involving trauma and ML. Sixty-five observational studies involving ML for the prediction of trauma outcomes met inclusion criteria. In total 2,433,180 patients were included in the studies. The studies focused on prediction of the following outcome measures: survival/mortality (n = 34), morbidity/shock/hemorrhage (n = 12), hospital length of stay (n = 7), hospital admission/triage (n = 6), traumatic brain injury (n = 4), life-saving interventions (n = 5), post-traumatic stress disorder (n = 4), and transfusion (n = 1). Six studies were prospective observational studies. Of the 65 studies, 33 used artificial neural networks for prediction. Importantly, most studies demonstrated the benefits of ML models. However, algorithm performance was assessed differently by different authors. Sensitivity-specificity gap values varied greatly from 0.035 to 0.927. Notably, studies shared many features for model development. A common ML feature base may be determined for predicting outcomes in trauma. However, the impact of ML will require further validation in prospective observational studies and randomized clinical trials, establishment of common performance criteria, and high-quality evidence about clinical and economic impacts before ML can be widely accepted in practice.","author":[{"dropping-particle":"","family":"Liu","given":"Nehemiah T.","non-dropping-particle":"","parse-names":false,"suffix":""},{"dropping-particle":"","family":"Salinas","given":"Jose","non-dropping-particle":"","parse-names":false,"suffix":""}],"container-title":"Shock","id":"ITEM-9","issue":"5","issued":{"date-parts":[["2017"]]},"page":"504-510","title":"Machine Learning for Predicting Outcomes in Trauma","type":"article-journal","volume":"48"},"uris":["http://www.mendeley.com/documents/?uuid=0d4ee796-be5a-46c4-bec3-d7b96836b193"]},{"id":"ITEM-10","itemData":{"DOI":"10.1016/j.injury.2016.12.009","ISSN":"18790267","abstract":"Background Trauma is the leading cause of death in individuals younger than 40 years. There are many different models for predicting patient outcome following trauma. To our knowledge, no comprehensive review has been performed on prognostic models for the general trauma population. Therefore, this review aimed to describe (1) existing mortality prediction models for the general trauma population, (2) the methodological quality and (3) which variables are most relevant for the model prediction of mortality in the general trauma population. Methods An online search was conducted in June 2015 using Embase, Medline, Web of Science, Cinahl, Cochrane, Google Scholar and PubMed. Relevant English peer-reviewed articles that developed, validated or updated mortality prediction models in a general trauma population were included. Results A total of 90 articles were included. The cohort sizes ranged from 100 to 1,115,389 patients, with overall mortality rates that ranged from 0.6% to 35%. The Trauma and Injury Severity Score (TRISS) was the most commonly used model. A total of 258 models were described in the articles, of which only 103 models (40%) were externally validated. Cases with missing values were often excluded and discrimination of the different prediction models ranged widely (AUROC between 0.59 and 0.98). The predictors were often included as dichotomized or categorical variables, while continuous variables showed better performance. Conclusion Researchers are still searching for a better mortality prediction model in the general trauma population. Models should 1) be developed and/or validated using an adequate sample size with sufficient events per predictor variable, 2) use multiple imputation models to address missing values, 3) use the continuous variant of the predictor if available and 4) incorporate all different types of readily available predictors (i.e., physiological variables, anatomical variables, injury cause/mechanism, and demographic variables). Furthermore, while mortality rates are decreasing, it is important to develop models that predict physical, cognitive status, or quality of life to measure quality of care.","author":[{"dropping-particle":"","family":"Munter","given":"Leonie","non-dropping-particle":"de","parse-names":false,"suffix":""},{"dropping-particle":"","family":"Polinder","given":"Suzanne","non-dropping-particle":"","parse-names":false,"suffix":""},{"dropping-particle":"","family":"Lansink","given":"Koen W.W.","non-dropping-particle":"","parse-names":false,"suffix":""},{"dropping-particle":"","family":"Cnossen","given":"Maryse C.","non-dropping-particle":"","parse-names":false,"suffix":""},{"dropping-particle":"","family":"Steyerberg","given":"Ewout W.","non-dropping-particle":"","parse-names":false,"suffix":""},{"dropping-particle":"","family":"Jongh","given":"Mariska A.C.","non-dropping-particle":"de","parse-names":false,"suffix":""}],"container-title":"Injury","id":"ITEM-10","issue":"2","issued":{"date-parts":[["2017"]]},"page":"221-229","publisher":"Elsevier Ltd","title":"Mortality prediction models in the general trauma population: A systematic review","type":"article-journal","volume":"48"},"uris":["http://www.mendeley.com/documents/?uuid=6a295ce3-a1c7-4786-8bcf-8133a8f86326"]}],"mendeley":{"formattedCitation":"(12,33–41)","plainTextFormattedCitation":"(12,33–41)","previouslyFormattedCitation":"(12,33–41)"},"properties":{"noteIndex":0},"schema":"https://github.com/citation-style-language/schema/raw/master/csl-citation.json"}</w:instrText>
      </w:r>
      <w:r w:rsidR="00054AC8">
        <w:rPr>
          <w:lang w:val="en-US"/>
        </w:rPr>
        <w:fldChar w:fldCharType="separate"/>
      </w:r>
      <w:r w:rsidR="00C31ECB" w:rsidRPr="00C31ECB">
        <w:rPr>
          <w:noProof/>
          <w:lang w:val="en-US"/>
        </w:rPr>
        <w:t>(12,33–41)</w:t>
      </w:r>
      <w:r w:rsidR="00054AC8">
        <w:rPr>
          <w:lang w:val="en-US"/>
        </w:rPr>
        <w:fldChar w:fldCharType="end"/>
      </w:r>
      <w:r w:rsidR="00435F3E">
        <w:rPr>
          <w:lang w:val="en-US"/>
        </w:rPr>
        <w:t xml:space="preserve">. </w:t>
      </w:r>
      <w:commentRangeStart w:id="8"/>
      <w:r w:rsidR="00435F3E">
        <w:rPr>
          <w:lang w:val="en-US"/>
        </w:rPr>
        <w:t xml:space="preserve">TRISS </w:t>
      </w:r>
      <w:commentRangeEnd w:id="8"/>
      <w:r w:rsidR="006C7AEE">
        <w:rPr>
          <w:rStyle w:val="CommentReference"/>
        </w:rPr>
        <w:commentReference w:id="8"/>
      </w:r>
      <w:r w:rsidR="00435F3E">
        <w:rPr>
          <w:lang w:val="en-US"/>
        </w:rPr>
        <w:t xml:space="preserve">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C31ECB">
        <w:rPr>
          <w:lang w:val="en-US"/>
        </w:rPr>
        <w:t xml:space="preserve">which have limited resources to capture </w:t>
      </w:r>
      <w:r w:rsidR="00171896">
        <w:rPr>
          <w:lang w:val="en-US"/>
        </w:rPr>
        <w:t xml:space="preserve">advanced or </w:t>
      </w:r>
      <w:r w:rsidR="00C31ECB">
        <w:rPr>
          <w:lang w:val="en-US"/>
        </w:rPr>
        <w:t xml:space="preserve">accurate data </w:t>
      </w:r>
      <w:r w:rsidR="0056345C">
        <w:rPr>
          <w:lang w:val="en-US"/>
        </w:rPr>
        <w:fldChar w:fldCharType="begin" w:fldLock="1"/>
      </w:r>
      <w:r w:rsidR="00097921">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(6,42–52)","plainTextFormattedCitation":"(6,42–52)","previouslyFormattedCitation":"(6,42–52)"},"properties":{"noteIndex":0},"schema":"https://github.com/citation-style-language/schema/raw/master/csl-citation.json"}</w:instrText>
      </w:r>
      <w:r w:rsidR="0056345C">
        <w:rPr>
          <w:lang w:val="en-US"/>
        </w:rPr>
        <w:fldChar w:fldCharType="separate"/>
      </w:r>
      <w:r w:rsidR="00097921" w:rsidRPr="00097921">
        <w:rPr>
          <w:noProof/>
          <w:lang w:val="en-US"/>
        </w:rPr>
        <w:t>(6,42–52)</w:t>
      </w:r>
      <w:r w:rsidR="0056345C">
        <w:rPr>
          <w:lang w:val="en-US"/>
        </w:rPr>
        <w:fldChar w:fldCharType="end"/>
      </w:r>
      <w:r w:rsidR="00435F3E">
        <w:rPr>
          <w:lang w:val="en-US"/>
        </w:rPr>
        <w:t>.</w:t>
      </w:r>
      <w:r w:rsidR="008D1ACC">
        <w:rPr>
          <w:lang w:val="en-US"/>
        </w:rPr>
        <w:t xml:space="preserve"> </w:t>
      </w:r>
    </w:p>
    <w:p w14:paraId="4D551258" w14:textId="77777777" w:rsidR="00B2637D" w:rsidRDefault="00B2637D" w:rsidP="00052934">
      <w:pPr>
        <w:spacing w:after="0"/>
        <w:jc w:val="both"/>
        <w:rPr>
          <w:lang w:val="en-US"/>
        </w:rPr>
      </w:pPr>
    </w:p>
    <w:p w14:paraId="21EDD27F" w14:textId="238CC0C0" w:rsidR="00742CB6" w:rsidRDefault="00FE003F" w:rsidP="00052934">
      <w:pPr>
        <w:spacing w:after="0"/>
        <w:jc w:val="both"/>
        <w:rPr>
          <w:lang w:val="en-US"/>
        </w:rPr>
      </w:pPr>
      <w:r>
        <w:rPr>
          <w:lang w:val="en-US"/>
        </w:rPr>
        <w:t xml:space="preserve">Machine learning </w:t>
      </w:r>
      <w:r w:rsidR="00EB6C4A">
        <w:rPr>
          <w:lang w:val="en-US"/>
        </w:rPr>
        <w:t xml:space="preserve">algorithms are increasingly being used in medicine, including trauma </w:t>
      </w:r>
      <w:del w:id="9" w:author="Martin Gerdin Wärnberg" w:date="2020-01-10T08:55:00Z">
        <w:r w:rsidR="00EB6C4A" w:rsidDel="00666991">
          <w:rPr>
            <w:lang w:val="en-US"/>
          </w:rPr>
          <w:delText>medicine</w:delText>
        </w:r>
      </w:del>
      <w:ins w:id="10" w:author="Martin Gerdin Wärnberg" w:date="2020-01-10T08:55:00Z">
        <w:r w:rsidR="00666991">
          <w:rPr>
            <w:lang w:val="en-US"/>
          </w:rPr>
          <w:t>research and care</w:t>
        </w:r>
      </w:ins>
      <w:r w:rsidR="00EB6C4A">
        <w:rPr>
          <w:lang w:val="en-US"/>
        </w:rPr>
        <w:t xml:space="preserve">, to accurately predict complex outcomes across different settings </w:t>
      </w:r>
      <w:r w:rsidR="00EB6C4A">
        <w:rPr>
          <w:lang w:val="en-US"/>
        </w:rPr>
        <w:fldChar w:fldCharType="begin" w:fldLock="1"/>
      </w:r>
      <w:r w:rsidR="00097921">
        <w:rPr>
          <w:lang w:val="en-US"/>
        </w:rPr>
        <w:instrText>ADDIN CSL_CITATION {"citationItems":[{"id":"ITEM-1","itemData":{"DOI":"10.1097/TA.0000000000002044","ISBN":"0000000000","ISSN":"21630763","abstract":"BACKGROUND Mortality prediction AIDS clinical decision making and is necessary for quality improvement initiatives. Validated metrics rely on prespecified variables and often require advanced diagnostics, which are unfeasible in resource-constrained contexts. We hypothesize that machine learning will generate superior mortality prediction in both high-income and low-and middle-income country cohorts. METHODS SuperLearner, an ensemble machine-learning algorithm, was applied to data from three prospective trauma cohorts: A highest-Activation cohort in the United States, a high-volume center cohort in South Africa (SA), and a multicenter registry in Cameroon. Cross-validation was used to assess model discrimination of discharge mortality by site using receiver operating characteristic curves. SuperLearner discrimination was compared with standard scoring methods. Clinical variables driving SuperLearner prediction at each site were evaluated. RESULTS Data from 28,212 injured patients were used to generate prediction. Discharge mortality was 17%, 1.3%, and 1.7% among US, SA, and Cameroonian cohorts. SuperLearner delivered superior prediction of discharge mortality in the United States (area under the curve [AUC], 94-97%) and vastly superior prediction in Cameroon (AUC, 90-94%) compared with conventional scoring algorithms. It provided similar prediction to standard scores in the SA cohort (AUC, 90-95%). Context-specific variables (partial thromboplastin time in the United States and hospital distance in Cameroon) were prime drivers of predicted mortality in their respective cohorts, whereas severe brain injury predicted mortality across sites. CONCLUSIONS Machine learning provides excellent discrimination of injury mortality in diverse settings. Unlike traditional scores, data-Adaptive methods are well suited to optimizing precise site-specific prediction regardless of diagnostic capabilities or data set inclusion allowing for individualized decision making and expanded access to quality improvement programming. LEVEL OF EVIDENCE Prognostic and therapeutic, level II and III.","author":[{"dropping-particle":"","family":"Christie","given":"S. Ariane","non-dropping-particle":"","parse-names":false,"suffix":""},{"dropping-particle":"","family":"Hubbard","given":"Alan","non-dropping-particle":"","parse-names":false,"suffix":""},{"dropping-particle":"","family":"Callcut","given":"Rachael A.","non-dropping-particle":"","parse-names":false,"suffix":""},{"dropping-particle":"","family":"Hameed","given":"Morad","non-dropping-particle":"","parse-names":false,"suffix":""},{"dropping-particle":"","family":"Dissak-Delon","given":"Fanny N","non-dropping-particle":"","parse-names":false,"suffix":""},{"dropping-particle":"","family":"Mekolo","given":"David","non-dropping-particle":"","parse-names":false,"suffix":""},{"dropping-particle":"","family":"Saidou","given":"Arabo","non-dropping-particle":"","parse-names":false,"suffix":""},{"dropping-particle":"","family":"Mefire","given":"Alain C","non-dropping-particle":"","parse-names":false,"suffix":""},{"dropping-particle":"","family":"Nsongoo","given":"Pierre","non-dropping-particle":"","parse-names":false,"suffix":""},{"dropping-particle":"","family":"Dicker","given":"Rochelle A.","non-dropping-particle":"","parse-names":false,"suffix":""},{"dropping-particle":"","family":"Cohen","given":"Mitchell Jay","non-dropping-particle":"","parse-names":false,"suffix":""},{"dropping-particle":"","family":"Julliard","given":"Catherine","non-dropping-particle":"","parse-names":false,"suffix":""}],"container-title":"Journal of Trauma and Acute Care Surgery","id":"ITEM-1","issue":"5","issued":{"date-parts":[["2018"]]},"page":"921-927","title":"Machine learning without borders? An adaptable tool to optimize mortality prediction in diverse clinical settings","type":"article-journal","volume":"85"},"uris":["http://www.mendeley.com/documents/?uuid=0408cffc-ce3e-406a-9a13-55e647436ce9"]},{"id":"ITEM-2","itemData":{"DOI":"10.1016/j.compbiomed.2019.02.025","ISSN":"18790534","abstract":"Statistical theory indicates that a flexible model can attain a lower generalization error than an inflexible model, provided that the setting is appropriate. This is highly relevant for mortality risk prediction with trauma patients, as researchers have focused exclusively on the use of generalized linear models for trauma risk prediction, and generalized linear models may be too inflexible to capture the potentially complex relationships in trauma data. To improve trauma risk prediction, we propose a machine learning model, the Trauma Severity Model (TSM). In order to validate TSM's performance, this study compares TSM to three established risk prediction models: the Bayesian Logistic Injury Severity Score, the Harborview Assessment for Risk of Mortality, and the Trauma Mortality Prediction Model. Our results indicate that TSM has superior predictive performance on National Trauma Data Bank data and on Nationwide Readmission Database data.","author":[{"dropping-particle":"","family":"Gorczyca","given":"Michael T.","non-dropping-particle":"","parse-names":false,"suffix":""},{"dropping-particle":"","family":"Toscano","given":"Nicole C.","non-dropping-particle":"","parse-names":false,"suffix":""},{"dropping-particle":"","family":"Cheng","given":"Julius D.","non-dropping-particle":"","parse-names":false,"suffix":""}],"container-title":"Computers in Biology and Medicine","id":"ITEM-2","issue":"February","issued":{"date-parts":[["2019"]]},"page":"9-19","publisher":"Elsevier Ltd","title":"The trauma severity model: An ensemble machine learning approach to risk prediction","type":"article-journal","volume":"108"},"uris":["http://www.mendeley.com/documents/?uuid=a27e0cd5-45a1-4593-b80f-94ac7e3db7e9"]},{"id":"ITEM-3","itemData":{"DOI":"10.1097/TA.0b013e3182914553","ISBN":"3182914553","ISSN":"21630755","abstract":"BACKGROUND: Prediction of outcome after injury is fraught with uncertainty and statistically beset by misspecified models. Single-time point regression only gives prediction and inference at one time, of dubious value for continuous prediction of ongoing bleeding. New statistical machine learning techniques such as SuperLearner (SL) exist to make superior prediction at iterative time points while evaluating the changing relative importance of each measured variable on an outcome. This then can provide continuously changing prediction of outcome and evaluation of which clinical variables likely drive a particular outcome. METHODS: PROMMTT data were evaluated using both naive (standard stepwise logistic regression) and SL techniques to develop a timedependent prediction of future mortality within discrete time intervals. We avoided both underfitting and overfitting using cross validation to select an optimal combination of predictors among candidate predictors/machine learning algorithms. SL was also used to produce interval-specific robust measures of variable importance measures (VIM resulting in an ordered list of variables, by time point) that have the strongest impact on future mortality. RESULTS: Nine hundred eighty patients had complete clinical and outcome data and were included in the analysis. The prediction of ongoing transfusion with SL was superior to the naive approach for all time intervals (correlations of cross-validated predictions with the outcome were 0.819, 0.789, 0.792 for time intervals 30Y90, 90-180, 180-360, 9360 minutes). The estimated VIM of mortality also changed significantly at each time point. CONCLUSION: The SL technique for prediction of outcome from a complex dynamic multivariate data set is superior at each time interval to standard models. In addition, the SLVIM at each time point provides insight into the time-specific drivers of future outcome, patient trajectory, and targets for clinical intervention. Thus, this automated approach mimics clinical practice, changing form and content through time to optimize the accuracy of the prognosis based on the evolving trajectory of the patient. Copyright © 2013 Lippincott Williams &amp; Wilkins.","author":[{"dropping-particle":"","family":"Hubbard","given":"Alan","non-dropping-particle":"","parse-names":false,"suffix":""},{"dropping-particle":"","family":"Munoz","given":"Ivan Diaz","non-dropping-particle":"","parse-names":false,"suffix":""},{"dropping-particle":"","family":"Decker","given":"Anna","non-dropping-particle":"","parse-names":false,"suffix":""},{"dropping-particle":"","family":"Holcomb","given":"John B.","non-dropping-particle":"","parse-names":false,"suffix":""},{"dropping-particle":"","family":"Schreiber","given":"Martin A.","non-dropping-particle":"","parse-names":false,"suffix":""},{"dropping-particle":"","family":"Bulger","given":"Eileen M.","non-dropping-particle":"","parse-names":false,"suffix":""},{"dropping-particle":"","family":"Brasel","given":"Karen J.","non-dropping-particle":"","parse-names":false,"suffix":""},{"dropping-particle":"","family":"Fox","given":"Erin E.","non-dropping-particle":"","parse-names":false,"suffix":""},{"dropping-particle":"","family":"Junco","given":"Deborah J.","non-dropping-particle":"Del","parse-names":false,"suffix":""},{"dropping-particle":"","family":"Wade","given":"Charles E.","non-dropping-particle":"","parse-names":false,"suffix":""},{"dropping-particle":"","family":"Rahbar","given":"Mohammad H.","non-dropping-particle":"","parse-names":false,"suffix":""},{"dropping-particle":"","family":"Cotton","given":"Bryan A.","non-dropping-particle":"","parse-names":false,"suffix":""},{"dropping-particle":"","family":"Phelan","given":"Herb A.","non-dropping-particle":"","parse-names":false,"suffix":""},{"dropping-particle":"","family":"Myers","given":"John G.","non-dropping-particle":"","parse-names":false,"suffix":""},{"dropping-particle":"","family":"Alarcon","given":"Louis H.","non-dropping-particle":"","parse-names":false,"suffix":""},{"dropping-particle":"","family":"Muskat","given":"Peter","non-dropping-particle":"","parse-names":false,"suffix":""},{"dropping-particle":"","family":"Cohen","given":"Mitchell J.","non-dropping-particle":"","parse-names":false,"suffix":""}],"container-title":"Journal of Trauma and Acute Care Surgery","id":"ITEM-3","issue":"1 SUPPL1","issued":{"date-parts":[["2013"]]},"page":"53-60","title":"Time-dependent prediction and evaluation of variable importance using superlearning in high-dimensional clinical data","type":"article-journal","volume":"75"},"uris":["http://www.mendeley.com/documents/?uuid=06f9ae7d-5ce9-408f-b745-f5fc6fef6794"]}],"mendeley":{"formattedCitation":"(53–55)","plainTextFormattedCitation":"(53–55)","previouslyFormattedCitation":"(53–55)"},"properties":{"noteIndex":0},"schema":"https://github.com/citation-style-language/schema/raw/master/csl-citation.json"}</w:instrText>
      </w:r>
      <w:r w:rsidR="00EB6C4A">
        <w:rPr>
          <w:lang w:val="en-US"/>
        </w:rPr>
        <w:fldChar w:fldCharType="separate"/>
      </w:r>
      <w:r w:rsidR="00097921" w:rsidRPr="00097921">
        <w:rPr>
          <w:noProof/>
          <w:lang w:val="en-US"/>
        </w:rPr>
        <w:t>(53–55)</w:t>
      </w:r>
      <w:r w:rsidR="00EB6C4A">
        <w:rPr>
          <w:lang w:val="en-US"/>
        </w:rPr>
        <w:fldChar w:fldCharType="end"/>
      </w:r>
      <w:r w:rsidR="00EB6C4A">
        <w:rPr>
          <w:lang w:val="en-US"/>
        </w:rPr>
        <w:t xml:space="preserve">. </w:t>
      </w:r>
      <w:r w:rsidR="006460BE">
        <w:rPr>
          <w:lang w:val="en-US"/>
        </w:rPr>
        <w:t>E</w:t>
      </w:r>
      <w:r w:rsidR="00EB6C4A">
        <w:rPr>
          <w:lang w:val="en-US"/>
        </w:rPr>
        <w:t>nsemble machine learning algorithms</w:t>
      </w:r>
      <w:r w:rsidR="006460BE">
        <w:rPr>
          <w:lang w:val="en-US"/>
        </w:rPr>
        <w:t xml:space="preserve"> </w:t>
      </w:r>
      <w:r w:rsidR="00097921">
        <w:rPr>
          <w:lang w:val="en-US"/>
        </w:rPr>
        <w:t>combin</w:t>
      </w:r>
      <w:r w:rsidR="006460BE">
        <w:rPr>
          <w:lang w:val="en-US"/>
        </w:rPr>
        <w:t>e</w:t>
      </w:r>
      <w:r w:rsidR="00097921">
        <w:rPr>
          <w:lang w:val="en-US"/>
        </w:rPr>
        <w:t xml:space="preserve"> several </w:t>
      </w:r>
      <w:r w:rsidR="006460BE">
        <w:rPr>
          <w:lang w:val="en-US"/>
        </w:rPr>
        <w:t xml:space="preserve">different </w:t>
      </w:r>
      <w:r w:rsidR="00097921">
        <w:rPr>
          <w:lang w:val="en-US"/>
        </w:rPr>
        <w:t xml:space="preserve">statistical techniques </w:t>
      </w:r>
      <w:r w:rsidR="006460BE">
        <w:rPr>
          <w:lang w:val="en-US"/>
        </w:rPr>
        <w:t>to</w:t>
      </w:r>
      <w:r w:rsidR="00097921">
        <w:rPr>
          <w:lang w:val="en-US"/>
        </w:rPr>
        <w:t xml:space="preserve"> build an optimal prediction model rather than relying on a</w:t>
      </w:r>
      <w:r w:rsidR="006460BE">
        <w:rPr>
          <w:lang w:val="en-US"/>
        </w:rPr>
        <w:t xml:space="preserve"> single technique</w:t>
      </w:r>
      <w:r w:rsidR="00097921">
        <w:rPr>
          <w:lang w:val="en-US"/>
        </w:rPr>
        <w:t xml:space="preserve"> </w:t>
      </w:r>
      <w:r w:rsidR="00097921">
        <w:rPr>
          <w:lang w:val="en-US"/>
        </w:rPr>
        <w:fldChar w:fldCharType="begin" w:fldLock="1"/>
      </w:r>
      <w:r w:rsidR="006460BE">
        <w:rPr>
          <w:lang w:val="en-US"/>
        </w:rPr>
        <w:instrText>ADDIN CSL_CITATION {"citationItems":[{"id":"ITEM-1","itemData":{"DOI":"10.1016/S2213-2600(14)70239-5","ISSN":"22132619","abstract":"Background: Improved mortality prediction for patients in intensive care units is a big challenge. Many severity scores have been proposed, but findings of validation studies have shown that they are not adequately calibrated. The Super ICU Learner Algorithm (SICULA), an ensemble machine learning technique that uses multiple learning algorithms to obtain better prediction performance, does at least as well as the best member of its library. We aimed to assess whether the Super Learner could provide a new mortality prediction algorithm for patients in intensive care units, and to assess its performance compared with other scoring systems. Methods: From January, 2001, to December, 2008, we used the Multiparameter Intelligent Monitoring in Intensive Care II (MIMIC-II) database (version 26) including all patients admitted to an intensive care unit at the Beth Israel Deaconess Medical Centre, Boston, MA, USA. We assessed the calibration, discrimination, and risk classification of predicted hospital mortality based on Super Learner compared with SAPS-II, APACHE-II, and SOFA. We calculated performance measures with cross-validation to avoid making biased assessments. Our proposed score was then externally validated on a dataset of 200 randomly selected patients admitted at the intensive care unit of HÔpital Européen Georges-Pompidou, Paris, France, between Sept 1, 2013, and June, 30, 2014. The primary outcome was hospital mortality. The explanatory variables were the same as those included in the SAPS II score. Findings: 24 508 patients were included, with median SAPS-II of 38 (IQR 27-51) and median SOFA of 5 (IQR 2-8). 3002 of 24 508 (12%) patients died in the Beth Israel Deaconess Medical Centre. We produced two sets of predictions based on the Super Learner; the first based on the 17 variables as they appear in the SAPS-II score (SL1), and the second, on the original, untransformed variables (SL2). The two versions yielded average predicted probabilities of death of 0·12 (IQR 0·02-0·16) and 0·13 (0·01-0·19), whereas the corresponding value for SOFA was 0·12 (0·05-0·15) and for SAPS-II 0·30 (0·08-0·48). The cross-validated area under the receiver operating characteristic curve (AUROC) for SAPS-II was 0·78 (95% CI 0·77-0·78) and 0·71 (0·70-0·72) for SOFA. Super Learner had an AUROC of 0·85 (0·84-0·85) when the explanatory variables were categorised as in SAPS-II, and of 0·88 (0·87-0·89) when the same explanatory variables were included without any transformat…","author":[{"dropping-particle":"","family":"Pirracchio","given":"Romain","non-dropping-particle":"","parse-names":false,"suffix":""},{"dropping-particle":"","family":"Petersen","given":"Maya L.","non-dropping-particle":"","parse-names":false,"suffix":""},{"dropping-particle":"","family":"Carone","given":"Marco","non-dropping-particle":"","parse-names":false,"suffix":""},{"dropping-particle":"","family":"Rigon","given":"Matthieu Resche","non-dropping-particle":"","parse-names":false,"suffix":""},{"dropping-particle":"","family":"Chevret","given":"Sylvie","non-dropping-particle":"","parse-names":false,"suffix":""},{"dropping-particle":"","family":"Laan","given":"Mark J.","non-dropping-particle":"van der","parse-names":false,"suffix":""}],"container-title":"The Lancet Respiratory Medicine","id":"ITEM-1","issue":"1","issued":{"date-parts":[["2015"]]},"page":"42-52","publisher":"Elsevier Ltd","title":"Mortality prediction in intensive care units with the Super ICU Learner Algorithm (SICULA): A population-based study","type":"article-journal","volume":"3"},"uris":["http://www.mendeley.com/documents/?uuid=c9652c5b-95fa-411b-805c-001edb75489c"]}],"mendeley":{"formattedCitation":"(56)","plainTextFormattedCitation":"(56)","previouslyFormattedCitation":"(56)"},"properties":{"noteIndex":0},"schema":"https://github.com/citation-style-language/schema/raw/master/csl-citation.json"}</w:instrText>
      </w:r>
      <w:r w:rsidR="00097921">
        <w:rPr>
          <w:lang w:val="en-US"/>
        </w:rPr>
        <w:fldChar w:fldCharType="separate"/>
      </w:r>
      <w:r w:rsidR="00097921" w:rsidRPr="00097921">
        <w:rPr>
          <w:noProof/>
          <w:lang w:val="en-US"/>
        </w:rPr>
        <w:t>(56)</w:t>
      </w:r>
      <w:r w:rsidR="00097921">
        <w:rPr>
          <w:lang w:val="en-US"/>
        </w:rPr>
        <w:fldChar w:fldCharType="end"/>
      </w:r>
      <w:r w:rsidR="00097921">
        <w:rPr>
          <w:lang w:val="en-US"/>
        </w:rPr>
        <w:t>. Thus,</w:t>
      </w:r>
      <w:r w:rsidR="006460BE">
        <w:rPr>
          <w:lang w:val="en-US"/>
        </w:rPr>
        <w:t xml:space="preserve"> they are flexible and</w:t>
      </w:r>
      <w:r w:rsidR="00097921">
        <w:rPr>
          <w:lang w:val="en-US"/>
        </w:rPr>
        <w:t xml:space="preserve"> can be used to capture the complex relationships in trauma data. T</w:t>
      </w:r>
      <w:r w:rsidR="007A2452">
        <w:rPr>
          <w:lang w:val="en-US"/>
        </w:rPr>
        <w:t xml:space="preserve">he aim of this study is to develop a local trauma severity model </w:t>
      </w:r>
      <w:r w:rsidR="007A2452" w:rsidRPr="007A2452">
        <w:rPr>
          <w:lang w:val="en-US"/>
        </w:rPr>
        <w:t xml:space="preserve">using an </w:t>
      </w:r>
      <w:commentRangeStart w:id="11"/>
      <w:r w:rsidR="007A2452" w:rsidRPr="007A2452">
        <w:rPr>
          <w:lang w:val="en-US"/>
        </w:rPr>
        <w:t>ensemble machine learning algorithm</w:t>
      </w:r>
      <w:commentRangeEnd w:id="11"/>
      <w:r w:rsidR="008E6F91">
        <w:rPr>
          <w:rStyle w:val="CommentReference"/>
        </w:rPr>
        <w:commentReference w:id="11"/>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2B44F603" w:rsidR="004F7472" w:rsidRDefault="00084736" w:rsidP="0095367C">
      <w:pPr>
        <w:spacing w:after="0"/>
        <w:jc w:val="both"/>
      </w:pPr>
      <w:r>
        <w:rPr>
          <w:lang w:val="en-US"/>
        </w:rPr>
        <w:t xml:space="preserve">This is a retrospective </w:t>
      </w:r>
      <w:r w:rsidR="00BF2E6D">
        <w:rPr>
          <w:lang w:val="en-US"/>
        </w:rPr>
        <w:t xml:space="preserve">analysis </w:t>
      </w:r>
      <w:r>
        <w:rPr>
          <w:lang w:val="en-US"/>
        </w:rPr>
        <w:t xml:space="preserve">of </w:t>
      </w:r>
      <w:ins w:id="12" w:author="Martin Gerdin Wärnberg" w:date="2020-01-10T08:55:00Z">
        <w:r w:rsidR="002932DE">
          <w:rPr>
            <w:lang w:val="en-US"/>
          </w:rPr>
          <w:t xml:space="preserve">a </w:t>
        </w:r>
      </w:ins>
      <w:r>
        <w:rPr>
          <w:lang w:val="en-US"/>
        </w:rPr>
        <w:t xml:space="preserve">prospectively collected </w:t>
      </w:r>
      <w:r w:rsidR="00085B4D">
        <w:rPr>
          <w:lang w:val="en-US"/>
        </w:rPr>
        <w:t xml:space="preserve">multi-center observational cohort </w:t>
      </w:r>
      <w:del w:id="13" w:author="Martin Gerdin Wärnberg" w:date="2020-01-10T08:55:00Z">
        <w:r w:rsidR="00085B4D" w:rsidDel="002932DE">
          <w:rPr>
            <w:lang w:val="en-US"/>
          </w:rPr>
          <w:delText xml:space="preserve">in </w:delText>
        </w:r>
      </w:del>
      <w:ins w:id="14" w:author="Martin Gerdin Wärnberg" w:date="2020-01-10T08:55:00Z">
        <w:r w:rsidR="002932DE">
          <w:rPr>
            <w:lang w:val="en-US"/>
          </w:rPr>
          <w:t>from</w:t>
        </w:r>
        <w:r w:rsidR="002932DE">
          <w:rPr>
            <w:lang w:val="en-US"/>
          </w:rPr>
          <w:t xml:space="preserve"> </w:t>
        </w:r>
      </w:ins>
      <w:r w:rsidR="00085B4D">
        <w:rPr>
          <w:lang w:val="en-US"/>
        </w:rPr>
        <w:t>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sing the</w:t>
      </w:r>
      <w:r w:rsidR="00AC3C49">
        <w:rPr>
          <w:lang w:val="en-US"/>
        </w:rPr>
        <w:t xml:space="preserve"> </w:t>
      </w:r>
      <w:r w:rsidR="00AC3C49" w:rsidRPr="00AC3C49">
        <w:rPr>
          <w:lang w:val="en-US"/>
        </w:rPr>
        <w:t>Transparent Reporting of a multivariable prediction model for Individual Prognosis Or Diagnosis (TRIPOD)</w:t>
      </w:r>
      <w:r w:rsidR="00AC3C49">
        <w:rPr>
          <w:lang w:val="en-US"/>
        </w:rPr>
        <w:t xml:space="preserve"> </w:t>
      </w:r>
      <w:r w:rsidR="009F7EBE">
        <w:rPr>
          <w:lang w:val="en-US"/>
        </w:rPr>
        <w:t xml:space="preserve">guidelines </w:t>
      </w:r>
      <w:r w:rsidR="009F7EBE">
        <w:rPr>
          <w:lang w:val="en-US"/>
        </w:rPr>
        <w:fldChar w:fldCharType="begin" w:fldLock="1"/>
      </w:r>
      <w:r w:rsidR="009F7EBE">
        <w:rPr>
          <w:lang w:val="en-US"/>
        </w:rPr>
        <w:instrText>ADDIN CSL_CITATION {"citationItems":[{"id":"ITEM-1","itemData":{"DOI":"10.1016/j.eururo.2014.11.025","ISBN":"1539-3704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Urology","id":"ITEM-1","issue":"6","issued":{"date-parts":[["2015"]]},"page":"1142-1151","title":"Transparent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(9)","plainTextFormattedCitation":"(9)","previouslyFormattedCitation":"(9)"},"properties":{"noteIndex":0},"schema":"https://github.com/citation-style-language/schema/raw/master/csl-citation.json"}</w:instrText>
      </w:r>
      <w:r w:rsidR="009F7EBE">
        <w:rPr>
          <w:lang w:val="en-US"/>
        </w:rPr>
        <w:fldChar w:fldCharType="separate"/>
      </w:r>
      <w:r w:rsidR="009F7EBE" w:rsidRPr="009F7EBE">
        <w:rPr>
          <w:noProof/>
          <w:lang w:val="en-US"/>
        </w:rPr>
        <w:t>(9)</w:t>
      </w:r>
      <w:r w:rsidR="009F7EBE">
        <w:rPr>
          <w:lang w:val="en-US"/>
        </w:rPr>
        <w:fldChar w:fldCharType="end"/>
      </w:r>
      <w:r w:rsidR="009F7EBE">
        <w:rPr>
          <w:lang w:val="en-US"/>
        </w:rPr>
        <w:t>.</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13ABD430"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 and the Institute of Post-Graduate Medical Education</w:t>
      </w:r>
      <w:r w:rsidR="00A57803" w:rsidRPr="00C02FC6">
        <w:rPr>
          <w:lang w:val="en-US"/>
        </w:rPr>
        <w:t xml:space="preserve"> and Seth </w:t>
      </w:r>
      <w:proofErr w:type="spellStart"/>
      <w:r w:rsidR="00A57803" w:rsidRPr="00C02FC6">
        <w:rPr>
          <w:lang w:val="en-US"/>
        </w:rPr>
        <w:t>Sukhlal</w:t>
      </w:r>
      <w:proofErr w:type="spellEnd"/>
      <w:r w:rsidR="00A57803" w:rsidRPr="00C02FC6">
        <w:rPr>
          <w:lang w:val="en-US"/>
        </w:rPr>
        <w:t xml:space="preserve"> </w:t>
      </w:r>
      <w:proofErr w:type="spellStart"/>
      <w:r w:rsidR="00A57803" w:rsidRPr="00C02FC6">
        <w:rPr>
          <w:lang w:val="en-US"/>
        </w:rPr>
        <w:t>Karnani</w:t>
      </w:r>
      <w:proofErr w:type="spellEnd"/>
      <w:r w:rsidR="00A57803" w:rsidRPr="00C02FC6">
        <w:rPr>
          <w:lang w:val="en-US"/>
        </w:rPr>
        <w:t xml:space="preserve"> Memorial Hospital (IPGMER &amp; SSKM)</w:t>
      </w:r>
      <w:r w:rsidRPr="00C02FC6">
        <w:rPr>
          <w:lang w:val="en-US"/>
        </w:rPr>
        <w:t xml:space="preserve">, Kolkata. </w:t>
      </w:r>
      <w:r w:rsidR="00C02FC6">
        <w:rPr>
          <w:lang w:val="en-US"/>
        </w:rPr>
        <w:t xml:space="preserve">They are part of </w:t>
      </w:r>
      <w:r w:rsidR="009F7EBE">
        <w:rPr>
          <w:lang w:val="en-US"/>
        </w:rPr>
        <w:t xml:space="preserve">an </w:t>
      </w:r>
      <w:r w:rsidR="00C02FC6">
        <w:rPr>
          <w:lang w:val="en-US"/>
        </w:rPr>
        <w:t xml:space="preserve">on-going study </w:t>
      </w:r>
      <w:r w:rsidR="00C02FC6" w:rsidRPr="00C02FC6">
        <w:rPr>
          <w:lang w:val="en-US"/>
        </w:rPr>
        <w:lastRenderedPageBreak/>
        <w:t>Trauma Triage Study (TTRIS)</w:t>
      </w:r>
      <w:r w:rsidR="009F7EBE">
        <w:rPr>
          <w:lang w:val="en-US"/>
        </w:rPr>
        <w:t xml:space="preserve">. </w:t>
      </w:r>
      <w:r w:rsidRPr="00C02FC6">
        <w:rPr>
          <w:lang w:val="en-US"/>
        </w:rPr>
        <w:t xml:space="preserve">Each of the three hospitals have trauma units that receive patients from across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3B11D1C5" w:rsidR="006E3D7F" w:rsidRDefault="006E3D7F" w:rsidP="00E602DB">
      <w:pPr>
        <w:spacing w:after="0"/>
        <w:jc w:val="both"/>
        <w:rPr>
          <w:lang w:val="en-US"/>
        </w:rPr>
      </w:pPr>
      <w:r>
        <w:rPr>
          <w:lang w:val="en-US"/>
        </w:rPr>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9F7EBE">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(57)","plainTextFormattedCitation":"(57)","previouslyFormattedCitation":"(57)"},"properties":{"noteIndex":0},"schema":"https://github.com/citation-style-language/schema/raw/master/csl-citation.json"}</w:instrText>
      </w:r>
      <w:r>
        <w:rPr>
          <w:lang w:val="en-US"/>
        </w:rPr>
        <w:fldChar w:fldCharType="separate"/>
      </w:r>
      <w:r w:rsidR="009F7EBE" w:rsidRPr="009F7EBE">
        <w:rPr>
          <w:noProof/>
          <w:lang w:val="en-US"/>
        </w:rPr>
        <w:t>(57)</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5C97D411" w:rsidR="00C50931" w:rsidRDefault="00E602DB" w:rsidP="00245962">
      <w:pPr>
        <w:spacing w:after="0"/>
        <w:jc w:val="both"/>
        <w:rPr>
          <w:lang w:val="en-US"/>
        </w:rPr>
      </w:pPr>
      <w:r>
        <w:rPr>
          <w:lang w:val="en-US"/>
        </w:rPr>
        <w:t xml:space="preserve">The primary outcome will be all-cause mortality within 30-days of arrival at the participating center. </w:t>
      </w:r>
      <w:r w:rsidR="00245962">
        <w:rPr>
          <w:lang w:val="en-US"/>
        </w:rPr>
        <w:t xml:space="preserve">Additionally, for each participant demographic factors such as age and sex as well injury-related details transfer status, </w:t>
      </w:r>
      <w:r w:rsidR="00C50931">
        <w:rPr>
          <w:lang w:val="en-US"/>
        </w:rPr>
        <w:t xml:space="preserve">time of injury, </w:t>
      </w:r>
      <w:r w:rsidR="00245962">
        <w:rPr>
          <w:lang w:val="en-US"/>
        </w:rPr>
        <w:t>mode of transport</w:t>
      </w:r>
      <w:r w:rsidR="00C50931">
        <w:rPr>
          <w:lang w:val="en-US"/>
        </w:rPr>
        <w:t xml:space="preserve">, </w:t>
      </w:r>
      <w:r w:rsidR="00A8251A">
        <w:rPr>
          <w:lang w:val="en-US"/>
        </w:rPr>
        <w:t xml:space="preserve">type of injury, </w:t>
      </w:r>
      <w:r w:rsidR="00337C95">
        <w:rPr>
          <w:lang w:val="en-US"/>
        </w:rPr>
        <w:t xml:space="preserve">and </w:t>
      </w:r>
      <w:r w:rsidR="00245962">
        <w:rPr>
          <w:lang w:val="en-US"/>
        </w:rPr>
        <w:t>mechanism of injury</w:t>
      </w:r>
      <w:r w:rsidR="00337C95">
        <w:rPr>
          <w:lang w:val="en-US"/>
        </w:rPr>
        <w:t xml:space="preserve"> are</w:t>
      </w:r>
      <w:r w:rsidR="00245962">
        <w:rPr>
          <w:lang w:val="en-US"/>
        </w:rPr>
        <w:t xml:space="preserve"> collected. Physiological </w:t>
      </w:r>
      <w:r w:rsidR="00337C95">
        <w:rPr>
          <w:lang w:val="en-US"/>
        </w:rPr>
        <w:t xml:space="preserve">parameters </w:t>
      </w:r>
      <w:r w:rsidR="00245962">
        <w:rPr>
          <w:lang w:val="en-US"/>
        </w:rPr>
        <w:t xml:space="preserve">including systolic blood pressure (SBP), respiratory rate (RR), heart rate (HR), oxygen saturation, and </w:t>
      </w:r>
      <w:r w:rsidR="00245962" w:rsidRPr="00245962">
        <w:rPr>
          <w:lang w:val="en-US"/>
        </w:rPr>
        <w:t>Glasgow Coma Scale (GCS)</w:t>
      </w:r>
      <w:r w:rsidR="00245962">
        <w:rPr>
          <w:lang w:val="en-US"/>
        </w:rPr>
        <w:t xml:space="preserve"> </w:t>
      </w:r>
      <w:r w:rsidR="00337C95">
        <w:rPr>
          <w:lang w:val="en-US"/>
        </w:rPr>
        <w:t xml:space="preserve">are also </w:t>
      </w:r>
      <w:r w:rsidR="00245962">
        <w:rPr>
          <w:lang w:val="en-US"/>
        </w:rPr>
        <w:t>recorded</w:t>
      </w:r>
      <w:r w:rsidR="00337C95">
        <w:rPr>
          <w:lang w:val="en-US"/>
        </w:rPr>
        <w:t>.</w:t>
      </w:r>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1F3FE757" w14:textId="413E9083" w:rsidR="002C59FE" w:rsidRDefault="00C50931" w:rsidP="00245962">
      <w:pPr>
        <w:spacing w:after="0"/>
        <w:jc w:val="both"/>
        <w:rPr>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have continuous training and supervision throughout the study period. </w:t>
      </w:r>
      <w:r w:rsidR="009B52EE">
        <w:rPr>
          <w:lang w:val="en-US"/>
        </w:rPr>
        <w:t xml:space="preserve">The collected data is uploaded to a central database and each week reviewed by </w:t>
      </w:r>
      <w:r w:rsidR="002C59FE">
        <w:rPr>
          <w:lang w:val="en-US"/>
        </w:rPr>
        <w:t>the research</w:t>
      </w:r>
      <w:r w:rsidR="009B52EE">
        <w:rPr>
          <w:lang w:val="en-US"/>
        </w:rPr>
        <w:t xml:space="preserve"> team</w:t>
      </w:r>
      <w:r w:rsidR="003E47FA">
        <w:rPr>
          <w:lang w:val="en-US"/>
        </w:rPr>
        <w:t xml:space="preserve">. </w:t>
      </w:r>
      <w:r w:rsidR="007A13F0">
        <w:rPr>
          <w:lang w:val="en-US"/>
        </w:rPr>
        <w:t>Based on injury details</w:t>
      </w:r>
      <w:r w:rsidR="006D2BF3">
        <w:rPr>
          <w:lang w:val="en-US"/>
        </w:rPr>
        <w:t xml:space="preserve">, Injury Severity Score (ISS) was computed for each participant </w:t>
      </w:r>
      <w:r w:rsidR="002C59FE">
        <w:rPr>
          <w:lang w:val="en-US"/>
        </w:rPr>
        <w:t>by accredited coders.</w:t>
      </w: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6A7F2871" w:rsidR="00382791" w:rsidRDefault="00885772" w:rsidP="00245962">
      <w:pPr>
        <w:spacing w:after="0"/>
        <w:jc w:val="both"/>
        <w:rPr>
          <w:lang w:val="en-US"/>
        </w:rPr>
      </w:pPr>
      <w:r>
        <w:rPr>
          <w:lang w:val="en-US"/>
        </w:rPr>
        <w:t>For the local model, b</w:t>
      </w:r>
      <w:r w:rsidR="00B25F7B" w:rsidRPr="00B25F7B">
        <w:rPr>
          <w:lang w:val="en-US"/>
        </w:rPr>
        <w:t xml:space="preserve">ased on existing </w:t>
      </w:r>
      <w:r w:rsidR="00B25F7B" w:rsidRPr="00F67E3B">
        <w:rPr>
          <w:lang w:val="en-US"/>
        </w:rPr>
        <w:t xml:space="preserve">literature, recommendations from trauma clinicians, </w:t>
      </w:r>
      <w:r w:rsidR="00B25F7B" w:rsidRPr="00B25F7B">
        <w:rPr>
          <w:lang w:val="en-US"/>
        </w:rPr>
        <w:t>and feasibility</w:t>
      </w:r>
      <w:r w:rsidR="00B25F7B">
        <w:rPr>
          <w:lang w:val="en-US"/>
        </w:rPr>
        <w:t xml:space="preserve"> we constructed a priori consisting of the </w:t>
      </w:r>
      <w:r w:rsidR="005A642B">
        <w:rPr>
          <w:lang w:val="en-US"/>
        </w:rPr>
        <w:t>parameters</w:t>
      </w:r>
      <w:r w:rsidR="00B25F7B">
        <w:rPr>
          <w:lang w:val="en-US"/>
        </w:rPr>
        <w:t xml:space="preserve"> </w:t>
      </w:r>
      <w:commentRangeStart w:id="15"/>
      <w:r w:rsidR="00B25F7B">
        <w:rPr>
          <w:lang w:val="en-US"/>
        </w:rPr>
        <w:t>age, SBP, RR, HR</w:t>
      </w:r>
      <w:r w:rsidR="00FB55F0">
        <w:rPr>
          <w:lang w:val="en-US"/>
        </w:rPr>
        <w:t>,</w:t>
      </w:r>
      <w:r w:rsidR="00B25F7B">
        <w:rPr>
          <w:lang w:val="en-US"/>
        </w:rPr>
        <w:t xml:space="preserve"> </w:t>
      </w:r>
      <w:r w:rsidR="006D2BF3">
        <w:rPr>
          <w:lang w:val="en-US"/>
        </w:rPr>
        <w:t xml:space="preserve">ISS </w:t>
      </w:r>
      <w:r w:rsidR="00B25F7B">
        <w:rPr>
          <w:lang w:val="en-US"/>
        </w:rPr>
        <w:t>and GCS</w:t>
      </w:r>
      <w:commentRangeEnd w:id="15"/>
      <w:r w:rsidR="009A4D1F">
        <w:rPr>
          <w:rStyle w:val="CommentReference"/>
        </w:rPr>
        <w:commentReference w:id="15"/>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9F7EBE">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(30,58)","plainTextFormattedCitation":"(30,58)","previouslyFormattedCitation":"(30,58)"},"properties":{"noteIndex":0},"schema":"https://github.com/citation-style-language/schema/raw/master/csl-citation.json"}</w:instrText>
      </w:r>
      <w:r w:rsidR="00382791">
        <w:rPr>
          <w:lang w:val="en-US"/>
        </w:rPr>
        <w:fldChar w:fldCharType="separate"/>
      </w:r>
      <w:r w:rsidR="009F7EBE" w:rsidRPr="009F7EBE">
        <w:rPr>
          <w:noProof/>
          <w:lang w:val="en-US"/>
        </w:rPr>
        <w:t>(30,58)</w:t>
      </w:r>
      <w:r w:rsidR="00382791">
        <w:rPr>
          <w:lang w:val="en-US"/>
        </w:rPr>
        <w:fldChar w:fldCharType="end"/>
      </w:r>
      <w:r w:rsidR="00382791">
        <w:rPr>
          <w:lang w:val="en-US"/>
        </w:rPr>
        <w:t xml:space="preserve">. </w:t>
      </w:r>
    </w:p>
    <w:p w14:paraId="09CC1D2C" w14:textId="7687E085" w:rsidR="003C6433" w:rsidRDefault="003C6433" w:rsidP="00245962">
      <w:pPr>
        <w:spacing w:after="0"/>
        <w:jc w:val="both"/>
        <w:rPr>
          <w:lang w:val="en-US"/>
        </w:rPr>
      </w:pPr>
    </w:p>
    <w:p w14:paraId="3FD2A4F4" w14:textId="5F5F474A" w:rsidR="003C6433" w:rsidRDefault="003C6433" w:rsidP="00245962">
      <w:pPr>
        <w:spacing w:after="0"/>
        <w:jc w:val="both"/>
        <w:rPr>
          <w:i/>
          <w:iCs/>
          <w:lang w:val="en-US"/>
        </w:rPr>
      </w:pPr>
      <w:r>
        <w:rPr>
          <w:i/>
          <w:iCs/>
          <w:lang w:val="en-US"/>
        </w:rPr>
        <w:t>Sample Size</w:t>
      </w:r>
    </w:p>
    <w:p w14:paraId="653ED14D" w14:textId="0BF1D789" w:rsidR="003C6433" w:rsidRDefault="003B582A" w:rsidP="00245962">
      <w:pPr>
        <w:spacing w:after="0"/>
        <w:jc w:val="both"/>
        <w:rPr>
          <w:lang w:val="en-US"/>
        </w:rPr>
      </w:pPr>
      <w:r>
        <w:rPr>
          <w:lang w:val="en-US"/>
        </w:rPr>
        <w:t xml:space="preserve">To develop a prediction model with a </w:t>
      </w:r>
      <w:r w:rsidR="00A12220">
        <w:rPr>
          <w:lang w:val="en-US"/>
        </w:rPr>
        <w:t>binary outcome</w:t>
      </w:r>
      <w:r w:rsidR="004769E4">
        <w:rPr>
          <w:lang w:val="en-US"/>
        </w:rPr>
        <w:t>, the</w:t>
      </w:r>
      <w:r w:rsidR="00A12220">
        <w:rPr>
          <w:lang w:val="en-US"/>
        </w:rPr>
        <w:t xml:space="preserve"> current recommendation</w:t>
      </w:r>
      <w:r w:rsidR="004769E4">
        <w:rPr>
          <w:lang w:val="en-US"/>
        </w:rPr>
        <w:t>,</w:t>
      </w:r>
      <w:r>
        <w:rPr>
          <w:lang w:val="en-US"/>
        </w:rPr>
        <w:t xml:space="preserve"> is to include at least ten events, i.e. participants with the outcome, and at least as many non-events per free parameter in the model </w:t>
      </w:r>
      <w:r w:rsidR="004769E4">
        <w:rPr>
          <w:lang w:val="en-US"/>
        </w:rPr>
        <w:fldChar w:fldCharType="begin" w:fldLock="1"/>
      </w:r>
      <w:r w:rsidR="004769E4">
        <w:rPr>
          <w:lang w:val="en-US"/>
        </w:rPr>
        <w:instrText>ADDIN CSL_CITATION {"citationItems":[{"id":"ITEM-1","itemData":{"DOI":"10.1016/S0895-4356(96)00236-3","ISBN":"0895-4356","ISSN":"08954356","PMID":"8970487","abstract":"We performed a Monte Carlo study to evaluate the effect of the number of events per variable (EPV) analyzed in logistic regression analysis. The simulations were based on data from a cardiac trial of 673 patients in which 252 deaths occurred and seven variables were cogent predictors of mortality; the number of events per predictive variable was (252/7 =) 36 for the full sample. For the simulations, at values of EPV = 2, 5, 10, 15, 20, and 25, we randomly generated 500 samples of the 673 patients, chosen with replacement, according to a logistic model derived from the full sample. Simulation results for the regression coefficients for each variable in each group of 500 samples were compared for bias, precision, and significance testing against the results of the model fitted to the original sample. For EPV values of 10 or greater, no major problems occurred. For EPV values less than 10, however, the regression coefficients were biased in both positive and negative directions; the large sample variance estimates from the logistic model both overestimated and underestimated the sample variance of the regression coefficients; the 90% confidence limits about the estimated values did not have proper coverage; the Wald statistic was conservative under the null hypothesis; and paradoxical associations (significance in the wrong direction) were increased. Although other factors (such as the total number of events, or sample size) may influence the validity of the logistic model, our findings indicate that low EPV can lead to major problems.","author":[{"dropping-particle":"","family":"Peduzzi","given":"Peter","non-dropping-particle":"","parse-names":false,"suffix":""},{"dropping-particle":"","family":"Concato","given":"John","non-dropping-particle":"","parse-names":false,"suffix":""},{"dropping-particle":"","family":"Kemper","given":"Elizabeth","non-dropping-particle":"","parse-names":false,"suffix":""},{"dropping-particle":"","family":"Holford","given":"Theodore R.","non-dropping-particle":"","parse-names":false,"suffix":""},{"dropping-particle":"","family":"Feinstem","given":"Alvan R.","non-dropping-particle":"","parse-names":false,"suffix":""}],"container-title":"Journal of Clinical Epidemiology","id":"ITEM-1","issue":"12","issued":{"date-parts":[["1996"]]},"page":"1373-1379","title":"A simulation study of the number of events per variable in logistic regression analysis","type":"article-journal","volume":"49"},"uris":["http://www.mendeley.com/documents/?uuid=b1fd5cdd-80b2-45f7-9565-4345d7fd7254"]}],"mendeley":{"formattedCitation":"(59)","plainTextFormattedCitation":"(59)","previouslyFormattedCitation":"(59)"},"properties":{"noteIndex":0},"schema":"https://github.com/citation-style-language/schema/raw/master/csl-citation.json"}</w:instrText>
      </w:r>
      <w:r w:rsidR="004769E4">
        <w:rPr>
          <w:lang w:val="en-US"/>
        </w:rPr>
        <w:fldChar w:fldCharType="separate"/>
      </w:r>
      <w:r w:rsidR="004769E4" w:rsidRPr="004769E4">
        <w:rPr>
          <w:noProof/>
          <w:lang w:val="en-US"/>
        </w:rPr>
        <w:t>(59)</w:t>
      </w:r>
      <w:r w:rsidR="004769E4">
        <w:rPr>
          <w:lang w:val="en-US"/>
        </w:rPr>
        <w:fldChar w:fldCharType="end"/>
      </w:r>
      <w:r w:rsidR="004769E4">
        <w:rPr>
          <w:lang w:val="en-US"/>
        </w:rPr>
        <w:t>.</w:t>
      </w:r>
      <w:r>
        <w:rPr>
          <w:lang w:val="en-US"/>
        </w:rPr>
        <w:t xml:space="preserve"> Depending on the data structure as many as 25 events and non-events or more per free parameter may be required to obtain stable </w:t>
      </w:r>
      <w:r w:rsidR="008E6F91">
        <w:rPr>
          <w:lang w:val="en-US"/>
        </w:rPr>
        <w:t xml:space="preserve">estimates </w:t>
      </w:r>
      <w:r w:rsidR="004769E4">
        <w:rPr>
          <w:lang w:val="en-US"/>
        </w:rPr>
        <w:fldChar w:fldCharType="begin" w:fldLock="1"/>
      </w:r>
      <w:r w:rsidR="00034F92">
        <w:rPr>
          <w:lang w:val="en-US"/>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mendeley":{"formattedCitation":"(60)","plainTextFormattedCitation":"(60)","previouslyFormattedCitation":"(60)"},"properties":{"noteIndex":0},"schema":"https://github.com/citation-style-language/schema/raw/master/csl-citation.json"}</w:instrText>
      </w:r>
      <w:r w:rsidR="004769E4">
        <w:rPr>
          <w:lang w:val="en-US"/>
        </w:rPr>
        <w:fldChar w:fldCharType="separate"/>
      </w:r>
      <w:r w:rsidR="004769E4" w:rsidRPr="004769E4">
        <w:rPr>
          <w:noProof/>
          <w:lang w:val="en-US"/>
        </w:rPr>
        <w:t>(60)</w:t>
      </w:r>
      <w:r w:rsidR="004769E4">
        <w:rPr>
          <w:lang w:val="en-US"/>
        </w:rPr>
        <w:fldChar w:fldCharType="end"/>
      </w:r>
      <w:r w:rsidR="004769E4">
        <w:rPr>
          <w:lang w:val="en-US"/>
        </w:rPr>
        <w:t>.</w:t>
      </w:r>
      <w:r w:rsidR="008E6F91">
        <w:rPr>
          <w:lang w:val="en-US"/>
        </w:rPr>
        <w:t xml:space="preserve"> These recommendations are however </w:t>
      </w:r>
      <w:r w:rsidR="00BB268F">
        <w:rPr>
          <w:lang w:val="en-US"/>
        </w:rPr>
        <w:t>mainly for logistic regression, whereas no recommendations exist for ensemble learners except that more data is likely needed</w:t>
      </w:r>
      <w:r w:rsidR="00034F92">
        <w:rPr>
          <w:lang w:val="en-US"/>
        </w:rPr>
        <w:t xml:space="preserve"> </w:t>
      </w:r>
      <w:r w:rsidR="00034F92">
        <w:rPr>
          <w:lang w:val="en-US"/>
        </w:rPr>
        <w:fldChar w:fldCharType="begin" w:fldLock="1"/>
      </w:r>
      <w:r w:rsidR="00034F92">
        <w:rPr>
          <w:lang w:val="en-US"/>
        </w:rPr>
        <w:instrText>ADDIN CSL_CITATION {"citationItems":[{"id":"ITEM-1","itemData":{"DOI":"10.1186/1471-2288-14-137","ISSN":"14712288","abstract":"Background: Modern modelling techniques may potentially provide more accurate predictions of binary outcomes than classical techniques. We aimed to study the predictive performance of different modelling techniques in relation to the effective sample size (\"data hungriness\"). Methods: We performed simulation studies based on three clinical cohorts: 1282 patients with head and neck cancer (with 46.9% 5 year survival), 1731 patients with traumatic brain injury (22.3% 6 month mortality) and 3181 patients with minor head injury (7.6% with CT scan abnormalities). We compared three relatively modern modelling techniques: support vector machines (SVM), neural nets (NN), and random forests (RF) and two classical techniques: logistic regression (LR) and classification and regression trees (CART). We created three large artificial databases with 20 fold, 10 fold and 6 fold replication of subjects, where we generated dichotomous outcomes according to different underlying models. We applied each modelling technique to increasingly larger development parts (100 repetitions). The area under the ROC-curve (AUC) indicated the performance of each model in the development part and in an independent validation part. Data hungriness was defined by plateauing of AUC and small optimism (difference between the mean apparent AUC and the mean validated AUC &lt;0.01). Results: We found that a stable AUC was reached by LR at approximately 20 to 50 events per variable, followed by CART, SVM, NN and RF models. Optimism decreased with increasing sample sizes and the same ranking of techniques. The RF, SVM and NN models showed instability and a high optimism even with &gt;200 events per variable. Conclusions: Modern modelling techniques such as SVM, NN and RF may need over 10 times as many events per variable to achieve a stable AUC and a small optimism than classical modelling techniques such as LR. This implies that such modern techniques should only be used in medical prediction problems if very large data sets are available.","author":[{"dropping-particle":"","family":"Ploeg","given":"Tjeerd","non-dropping-particle":"Van Der","parse-names":false,"suffix":""},{"dropping-particle":"","family":"Austin","given":"Peter C.","non-dropping-particle":"","parse-names":false,"suffix":""},{"dropping-particle":"","family":"Steyerberg","given":"Ewout W.","non-dropping-particle":"","parse-names":false,"suffix":""}],"container-title":"BMC Medical Research Methodology","id":"ITEM-1","issue":"1","issued":{"date-parts":[["2014"]]},"page":"1-13","title":"Modern modelling techniques are data hungry: A simulation study for predicting dichotomous endpoints","type":"article-journal","volume":"14"},"uris":["http://www.mendeley.com/documents/?uuid=7be4b50e-f6ab-49bf-beff-b83cee2d2f6c"]}],"mendeley":{"formattedCitation":"(61)","plainTextFormattedCitation":"(61)","previouslyFormattedCitation":"(61)"},"properties":{"noteIndex":0},"schema":"https://github.com/citation-style-language/schema/raw/master/csl-citation.json"}</w:instrText>
      </w:r>
      <w:r w:rsidR="00034F92">
        <w:rPr>
          <w:lang w:val="en-US"/>
        </w:rPr>
        <w:fldChar w:fldCharType="separate"/>
      </w:r>
      <w:r w:rsidR="00034F92" w:rsidRPr="00034F92">
        <w:rPr>
          <w:noProof/>
          <w:lang w:val="en-US"/>
        </w:rPr>
        <w:t>(61)</w:t>
      </w:r>
      <w:r w:rsidR="00034F92">
        <w:rPr>
          <w:lang w:val="en-US"/>
        </w:rPr>
        <w:fldChar w:fldCharType="end"/>
      </w:r>
      <w:r w:rsidR="00034F92">
        <w:rPr>
          <w:lang w:val="en-US"/>
        </w:rPr>
        <w:t xml:space="preserve">. </w:t>
      </w:r>
      <w:r w:rsidR="00BB268F">
        <w:rPr>
          <w:lang w:val="en-US"/>
        </w:rPr>
        <w:t xml:space="preserve">We will therefore include at least 25 events and non-events per free parameter in the training </w:t>
      </w:r>
      <w:proofErr w:type="gramStart"/>
      <w:r w:rsidR="00BB268F">
        <w:rPr>
          <w:lang w:val="en-US"/>
        </w:rPr>
        <w:t>sample, and</w:t>
      </w:r>
      <w:proofErr w:type="gramEnd"/>
      <w:r w:rsidR="00BB268F">
        <w:rPr>
          <w:lang w:val="en-US"/>
        </w:rPr>
        <w:t xml:space="preserve"> let the training sample constitute 80% of the total sample. The remaining 20% of the cohort will be used as the test sample.</w:t>
      </w:r>
      <w:r w:rsidR="00604A32">
        <w:rPr>
          <w:lang w:val="en-US"/>
        </w:rPr>
        <w:t xml:space="preserve"> </w:t>
      </w:r>
    </w:p>
    <w:p w14:paraId="06493454" w14:textId="77777777" w:rsidR="00604A32" w:rsidRPr="003C6433" w:rsidRDefault="00604A32" w:rsidP="00245962">
      <w:pPr>
        <w:spacing w:after="0"/>
        <w:jc w:val="both"/>
        <w:rPr>
          <w:lang w:val="en-US"/>
        </w:rPr>
      </w:pPr>
    </w:p>
    <w:p w14:paraId="4A30A861" w14:textId="473440C9" w:rsidR="00604A32" w:rsidRDefault="0066436D" w:rsidP="00245962">
      <w:pPr>
        <w:spacing w:after="0"/>
        <w:jc w:val="both"/>
        <w:rPr>
          <w:i/>
          <w:iCs/>
          <w:lang w:val="en-US"/>
        </w:rPr>
      </w:pPr>
      <w:commentRangeStart w:id="16"/>
      <w:commentRangeStart w:id="17"/>
      <w:commentRangeStart w:id="18"/>
      <w:r>
        <w:rPr>
          <w:i/>
          <w:iCs/>
          <w:lang w:val="en-US"/>
        </w:rPr>
        <w:t>Analyses and S</w:t>
      </w:r>
      <w:r w:rsidR="00604A32">
        <w:rPr>
          <w:i/>
          <w:iCs/>
          <w:lang w:val="en-US"/>
        </w:rPr>
        <w:t>tatistical Methods</w:t>
      </w:r>
      <w:commentRangeEnd w:id="16"/>
      <w:r w:rsidR="003A0A24">
        <w:rPr>
          <w:rStyle w:val="CommentReference"/>
        </w:rPr>
        <w:commentReference w:id="16"/>
      </w:r>
      <w:commentRangeEnd w:id="17"/>
      <w:r w:rsidR="0087095F">
        <w:rPr>
          <w:rStyle w:val="CommentReference"/>
        </w:rPr>
        <w:commentReference w:id="17"/>
      </w:r>
      <w:commentRangeEnd w:id="18"/>
      <w:r w:rsidR="0087095F">
        <w:rPr>
          <w:rStyle w:val="CommentReference"/>
        </w:rPr>
        <w:commentReference w:id="18"/>
      </w:r>
    </w:p>
    <w:p w14:paraId="437319E5" w14:textId="35ED0BDB" w:rsidR="0066436D" w:rsidRPr="00833967" w:rsidRDefault="0087095F" w:rsidP="00245962">
      <w:pPr>
        <w:spacing w:after="0"/>
        <w:jc w:val="both"/>
        <w:rPr>
          <w:lang w:val="en-US"/>
        </w:rPr>
      </w:pPr>
      <w:r>
        <w:rPr>
          <w:lang w:val="en-US"/>
        </w:rPr>
        <w:t xml:space="preserve">The ensemble machine learning </w:t>
      </w:r>
      <w:r w:rsidR="002748F8">
        <w:rPr>
          <w:lang w:val="en-US"/>
        </w:rPr>
        <w:t xml:space="preserve">procedure </w:t>
      </w:r>
      <w:proofErr w:type="spellStart"/>
      <w:r w:rsidR="002748F8">
        <w:rPr>
          <w:lang w:val="en-US"/>
        </w:rPr>
        <w:t>SuperLearner</w:t>
      </w:r>
      <w:proofErr w:type="spellEnd"/>
      <w:r w:rsidR="002748F8">
        <w:rPr>
          <w:lang w:val="en-US"/>
        </w:rPr>
        <w:t xml:space="preserve"> will be used in the study </w:t>
      </w:r>
      <w:r w:rsidR="002748F8">
        <w:rPr>
          <w:lang w:val="en-US"/>
        </w:rPr>
        <w:fldChar w:fldCharType="begin" w:fldLock="1"/>
      </w:r>
      <w:r w:rsidR="002748F8">
        <w:rPr>
          <w:lang w:val="en-US"/>
        </w:rPr>
        <w:instrText>ADDIN CSL_CITATION {"citationItems":[{"id":"ITEM-1","itemData":{"DOI":"10.2202/1544-6115.1309","ISBN":"1544-6115 (Electronic)\\n1544-6115 (Linking)","ISSN":"1544-6115","PMID":"17910531","abstract":"&lt;p&gt;When trying to learn a model for the prediction of an outcome given a set of covariates, a statistician has many estimation procedures in their toolbox. A few examples of these candidate learners are: least squares, least angle regression, random forests, and spline regression. Previous articles (van der Laan and Dudoit (2003); van der Laan et al. (2006); Sinisi et al. (2007)) theoretically validated the use of cross validation to select an optimal learner among many candidate learners. Motivated by this use of cross validation, we propose a new prediction method for creating a weighted combination of many candidate learners to build the super learner. This article proposes a fast algorithm for constructing a super learner in prediction which uses V-fold cross-validation to select weights to combine an initial set of candidate learners. In addition, this paper contains a practical demonstration of the adaptivity of this so called super learner to various true data generating distributions. This approach for construction of a super learner generalizes to any parameter which can be defined as a minimizer of a loss function.&lt;/p&gt;","author":[{"dropping-particle":"","family":"Laan","given":"Mark J.","non-dropping-particle":"van der","parse-names":false,"suffix":""},{"dropping-particle":"","family":"Polley","given":"Eric C","non-dropping-particle":"","parse-names":false,"suffix":""},{"dropping-particle":"","family":"Hubbard","given":"Alan E.","non-dropping-particle":"","parse-names":false,"suffix":""}],"container-title":"Statistical Applications in Genetics and Molecular Biology","id":"ITEM-1","issue":"1","issued":{"date-parts":[["2007"]]},"title":"Super Learner","type":"article-journal","volume":"6"},"uris":["http://www.mendeley.com/documents/?uuid=87e9d1ad-fba4-43dc-8aaf-6dffa2377ac1"]}],"mendeley":{"formattedCitation":"(62)","plainTextFormattedCitation":"(62)","previouslyFormattedCitation":"(53)"},"properties":{"noteIndex":0},"schema":"https://github.com/citation-style-language/schema/raw/master/csl-citation.json"}</w:instrText>
      </w:r>
      <w:r w:rsidR="002748F8">
        <w:rPr>
          <w:lang w:val="en-US"/>
        </w:rPr>
        <w:fldChar w:fldCharType="separate"/>
      </w:r>
      <w:r w:rsidR="002748F8" w:rsidRPr="002748F8">
        <w:rPr>
          <w:noProof/>
          <w:lang w:val="en-US"/>
        </w:rPr>
        <w:t>(62)</w:t>
      </w:r>
      <w:r w:rsidR="002748F8">
        <w:rPr>
          <w:lang w:val="en-US"/>
        </w:rPr>
        <w:fldChar w:fldCharType="end"/>
      </w:r>
      <w:r w:rsidR="002748F8">
        <w:rPr>
          <w:lang w:val="en-US"/>
        </w:rPr>
        <w:t xml:space="preserve">. It </w:t>
      </w:r>
      <w:r w:rsidR="003E68FE">
        <w:rPr>
          <w:lang w:val="en-US"/>
        </w:rPr>
        <w:t>will</w:t>
      </w:r>
      <w:r w:rsidR="002748F8">
        <w:rPr>
          <w:lang w:val="en-US"/>
        </w:rPr>
        <w:t xml:space="preserve"> combine different techniques such as </w:t>
      </w:r>
      <w:del w:id="19" w:author="Martin Gerdin Wärnberg" w:date="2020-01-10T08:57:00Z">
        <w:r w:rsidR="002748F8" w:rsidDel="00694460">
          <w:rPr>
            <w:lang w:val="en-US"/>
          </w:rPr>
          <w:delText>linear regression for linear associations</w:delText>
        </w:r>
      </w:del>
      <w:ins w:id="20" w:author="Martin Gerdin Wärnberg" w:date="2020-01-10T08:57:00Z">
        <w:r w:rsidR="00694460">
          <w:rPr>
            <w:lang w:val="en-US"/>
          </w:rPr>
          <w:t xml:space="preserve">generalized </w:t>
        </w:r>
      </w:ins>
      <w:ins w:id="21" w:author="Martin Gerdin Wärnberg" w:date="2020-01-10T08:58:00Z">
        <w:r w:rsidR="00694460">
          <w:rPr>
            <w:lang w:val="en-US"/>
          </w:rPr>
          <w:t>linear and additive models</w:t>
        </w:r>
      </w:ins>
      <w:r w:rsidR="002748F8">
        <w:rPr>
          <w:lang w:val="en-US"/>
        </w:rPr>
        <w:t xml:space="preserve">, </w:t>
      </w:r>
      <w:ins w:id="22" w:author="Martin Gerdin Wärnberg" w:date="2020-01-10T12:06:00Z">
        <w:r w:rsidR="00FF1249">
          <w:rPr>
            <w:lang w:val="en-US"/>
          </w:rPr>
          <w:t xml:space="preserve">penalized </w:t>
        </w:r>
      </w:ins>
      <w:ins w:id="23" w:author="Martin Gerdin Wärnberg" w:date="2020-01-10T12:07:00Z">
        <w:r w:rsidR="00FF1249">
          <w:rPr>
            <w:lang w:val="en-US"/>
          </w:rPr>
          <w:t xml:space="preserve">regression </w:t>
        </w:r>
      </w:ins>
      <w:ins w:id="24" w:author="Martin Gerdin Wärnberg" w:date="2020-01-10T12:06:00Z">
        <w:r w:rsidR="00FF1249">
          <w:rPr>
            <w:lang w:val="en-US"/>
          </w:rPr>
          <w:t xml:space="preserve">using elastic net, random forests, and </w:t>
        </w:r>
      </w:ins>
      <w:ins w:id="25" w:author="Martin Gerdin Wärnberg" w:date="2020-01-10T12:07:00Z">
        <w:r w:rsidR="00FF1249">
          <w:rPr>
            <w:lang w:val="en-US"/>
          </w:rPr>
          <w:t xml:space="preserve">an extreme gradient boosting machine, </w:t>
        </w:r>
      </w:ins>
      <w:del w:id="26" w:author="Martin Gerdin Wärnberg" w:date="2020-01-10T12:07:00Z">
        <w:r w:rsidR="002748F8" w:rsidDel="00FF1249">
          <w:rPr>
            <w:lang w:val="en-US"/>
          </w:rPr>
          <w:delText xml:space="preserve">restricted cubic splines for non-linear associations, generalized linear models, etc </w:delText>
        </w:r>
      </w:del>
      <w:r w:rsidR="002748F8">
        <w:rPr>
          <w:lang w:val="en-US"/>
        </w:rPr>
        <w:t xml:space="preserve">to create a </w:t>
      </w:r>
      <w:r w:rsidR="003E68FE">
        <w:rPr>
          <w:lang w:val="en-US"/>
        </w:rPr>
        <w:t xml:space="preserve">local </w:t>
      </w:r>
      <w:r w:rsidR="002748F8">
        <w:rPr>
          <w:lang w:val="en-US"/>
        </w:rPr>
        <w:t xml:space="preserve">model that best fits </w:t>
      </w:r>
      <w:r w:rsidR="002748F8">
        <w:rPr>
          <w:lang w:val="en-US"/>
        </w:rPr>
        <w:lastRenderedPageBreak/>
        <w:t xml:space="preserve">with the data. </w:t>
      </w:r>
      <w:del w:id="27" w:author="Martin Gerdin Wärnberg" w:date="2020-01-10T12:07:00Z">
        <w:r w:rsidR="002748F8" w:rsidDel="00FF1249">
          <w:rPr>
            <w:lang w:val="en-US"/>
          </w:rPr>
          <w:delText xml:space="preserve"> </w:delText>
        </w:r>
      </w:del>
      <w:del w:id="28" w:author="Martin Gerdin Wärnberg" w:date="2020-01-10T12:08:00Z">
        <w:r w:rsidR="0066436D" w:rsidDel="00FF1249">
          <w:rPr>
            <w:lang w:val="en-US"/>
          </w:rPr>
          <w:delText xml:space="preserve">The complete TTRIS cohort will be randomly split into a training and a test set, with 80% of the observations in the training set and 20% of the observations in the test set. </w:delText>
        </w:r>
      </w:del>
      <w:r w:rsidR="0066436D">
        <w:rPr>
          <w:lang w:val="en-US"/>
        </w:rPr>
        <w:t xml:space="preserve">We will use the training set to build the ensemble learner and to update TRISS. We will use the test set to estimate the performance of each of the ensemble learner, the original TRISS, and the updated TRISS. We will then compare the performance of all models in a pair-wise fashion. </w:t>
      </w:r>
      <w:r w:rsidR="000E4AE1">
        <w:rPr>
          <w:lang w:val="en-US"/>
        </w:rPr>
        <w:t>Performance and differences in performance will be estimated as medians across imputations and 95% confidence intervals will be estimated using bootstrapping.</w:t>
      </w:r>
    </w:p>
    <w:p w14:paraId="102FD28C" w14:textId="77777777" w:rsidR="0066436D" w:rsidRDefault="0066436D" w:rsidP="00245962">
      <w:pPr>
        <w:spacing w:after="0"/>
        <w:jc w:val="both"/>
        <w:rPr>
          <w:i/>
          <w:iCs/>
          <w:lang w:val="en-US"/>
        </w:rPr>
      </w:pPr>
    </w:p>
    <w:p w14:paraId="76BE92AA" w14:textId="5889DE2B" w:rsidR="00A124C9" w:rsidRDefault="00A124C9" w:rsidP="00245962">
      <w:pPr>
        <w:spacing w:after="0"/>
        <w:jc w:val="both"/>
        <w:rPr>
          <w:i/>
          <w:iCs/>
          <w:lang w:val="en-US"/>
        </w:rPr>
      </w:pPr>
      <w:r>
        <w:rPr>
          <w:i/>
          <w:iCs/>
          <w:lang w:val="en-US"/>
        </w:rPr>
        <w:t>Missing Data</w:t>
      </w:r>
    </w:p>
    <w:p w14:paraId="3C1CF5CE" w14:textId="05FE317D" w:rsidR="00A124C9" w:rsidRPr="00A124C9" w:rsidRDefault="00075648" w:rsidP="00245962">
      <w:pPr>
        <w:spacing w:after="0"/>
        <w:jc w:val="both"/>
        <w:rPr>
          <w:lang w:val="en-US"/>
        </w:rPr>
      </w:pPr>
      <w:ins w:id="29" w:author="Martin Gerdin Wärnberg" w:date="2020-01-10T12:08:00Z">
        <w:r>
          <w:t>We will use multiple imputation using chained equations to handle missing data</w:t>
        </w:r>
        <w:r w:rsidDel="00075648">
          <w:rPr>
            <w:lang w:val="en-US"/>
          </w:rPr>
          <w:t xml:space="preserve"> </w:t>
        </w:r>
      </w:ins>
      <w:del w:id="30" w:author="Martin Gerdin Wärnberg" w:date="2020-01-10T12:08:00Z">
        <w:r w:rsidR="00E1079D" w:rsidDel="00075648">
          <w:rPr>
            <w:lang w:val="en-US"/>
          </w:rPr>
          <w:delText>In case of missing data</w:delText>
        </w:r>
        <w:r w:rsidR="00034F92" w:rsidDel="00075648">
          <w:rPr>
            <w:lang w:val="en-US"/>
          </w:rPr>
          <w:delText xml:space="preserve"> </w:delText>
        </w:r>
        <w:commentRangeStart w:id="31"/>
        <w:r w:rsidR="00B65043" w:rsidDel="00075648">
          <w:rPr>
            <w:lang w:val="en-US"/>
          </w:rPr>
          <w:delText xml:space="preserve">we will </w:delText>
        </w:r>
        <w:r w:rsidR="00A124C9" w:rsidDel="00075648">
          <w:rPr>
            <w:lang w:val="en-US"/>
          </w:rPr>
          <w:delText xml:space="preserve">use established </w:delText>
        </w:r>
        <w:r w:rsidR="00B65043" w:rsidDel="00075648">
          <w:rPr>
            <w:lang w:val="en-US"/>
          </w:rPr>
          <w:delText xml:space="preserve">norms on </w:delText>
        </w:r>
        <w:r w:rsidR="00A124C9" w:rsidDel="00075648">
          <w:rPr>
            <w:lang w:val="en-US"/>
          </w:rPr>
          <w:delText>multiple imputation norms to handle the missing data</w:delText>
        </w:r>
        <w:commentRangeEnd w:id="31"/>
        <w:r w:rsidR="0066436D" w:rsidDel="00075648">
          <w:rPr>
            <w:rStyle w:val="CommentReference"/>
          </w:rPr>
          <w:commentReference w:id="31"/>
        </w:r>
        <w:r w:rsidR="00A124C9" w:rsidDel="00075648">
          <w:rPr>
            <w:lang w:val="en-US"/>
          </w:rPr>
          <w:delText xml:space="preserve"> </w:delText>
        </w:r>
      </w:del>
      <w:r w:rsidR="00A124C9">
        <w:rPr>
          <w:lang w:val="en-US"/>
        </w:rPr>
        <w:fldChar w:fldCharType="begin" w:fldLock="1"/>
      </w:r>
      <w:r w:rsidR="002748F8">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(63)","plainTextFormattedCitation":"(63)","previouslyFormattedCitation":"(62)"},"properties":{"noteIndex":0},"schema":"https://github.com/citation-style-language/schema/raw/master/csl-citation.json"}</w:instrText>
      </w:r>
      <w:r w:rsidR="00A124C9">
        <w:rPr>
          <w:lang w:val="en-US"/>
        </w:rPr>
        <w:fldChar w:fldCharType="separate"/>
      </w:r>
      <w:r w:rsidR="002748F8" w:rsidRPr="002748F8">
        <w:rPr>
          <w:noProof/>
          <w:lang w:val="en-US"/>
        </w:rPr>
        <w:t>(63)</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BFD23AA" w14:textId="4879E877" w:rsidR="00B25F7B" w:rsidRPr="003E68FE" w:rsidRDefault="00A124C9" w:rsidP="00245962">
      <w:pPr>
        <w:spacing w:after="0"/>
        <w:jc w:val="both"/>
        <w:rPr>
          <w:lang w:val="en-US"/>
        </w:rPr>
      </w:pPr>
      <w:commentRangeStart w:id="32"/>
      <w:commentRangeStart w:id="33"/>
      <w:r>
        <w:rPr>
          <w:lang w:val="en-US"/>
        </w:rPr>
        <w:t>We will assess</w:t>
      </w:r>
      <w:r w:rsidR="00E1079D">
        <w:rPr>
          <w:lang w:val="en-US"/>
        </w:rPr>
        <w:t xml:space="preserve"> the </w:t>
      </w:r>
      <w:r w:rsidR="003E68FE">
        <w:rPr>
          <w:lang w:val="en-US"/>
        </w:rPr>
        <w:t>l</w:t>
      </w:r>
      <w:r w:rsidR="00E1079D">
        <w:rPr>
          <w:lang w:val="en-US"/>
        </w:rPr>
        <w:t xml:space="preserve">ocal </w:t>
      </w:r>
      <w:r w:rsidR="003E68FE">
        <w:rPr>
          <w:lang w:val="en-US"/>
        </w:rPr>
        <w:t>m</w:t>
      </w:r>
      <w:r w:rsidR="00E1079D">
        <w:rPr>
          <w:lang w:val="en-US"/>
        </w:rPr>
        <w:t>odel and TRISS model for overall performance</w:t>
      </w:r>
      <w:r w:rsidR="003E68FE">
        <w:rPr>
          <w:lang w:val="en-US"/>
        </w:rPr>
        <w:t>,</w:t>
      </w:r>
      <w:r w:rsidR="00E1079D">
        <w:rPr>
          <w:lang w:val="en-US"/>
        </w:rPr>
        <w:t xml:space="preserve"> discrimination</w:t>
      </w:r>
      <w:r w:rsidR="003E68FE">
        <w:rPr>
          <w:lang w:val="en-US"/>
        </w:rPr>
        <w:t xml:space="preserve">, </w:t>
      </w:r>
      <w:r w:rsidR="00E1079D">
        <w:rPr>
          <w:lang w:val="en-US"/>
        </w:rPr>
        <w:t xml:space="preserve">and </w:t>
      </w:r>
      <w:r w:rsidR="00B65043">
        <w:rPr>
          <w:lang w:val="en-US"/>
        </w:rPr>
        <w:t>calibration</w:t>
      </w:r>
      <w:r w:rsidR="00B94E51">
        <w:rPr>
          <w:lang w:val="en-US"/>
        </w:rPr>
        <w:t xml:space="preserve"> </w:t>
      </w:r>
      <w:r w:rsidR="00B94E51">
        <w:rPr>
          <w:lang w:val="en-US"/>
        </w:rPr>
        <w:fldChar w:fldCharType="begin" w:fldLock="1"/>
      </w:r>
      <w:r w:rsidR="002748F8">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(64)","plainTextFormattedCitation":"(64)","previouslyFormattedCitation":"(63)"},"properties":{"noteIndex":0},"schema":"https://github.com/citation-style-language/schema/raw/master/csl-citation.json"}</w:instrText>
      </w:r>
      <w:r w:rsidR="00B94E51">
        <w:rPr>
          <w:lang w:val="en-US"/>
        </w:rPr>
        <w:fldChar w:fldCharType="separate"/>
      </w:r>
      <w:r w:rsidR="002748F8" w:rsidRPr="002748F8">
        <w:rPr>
          <w:noProof/>
          <w:lang w:val="en-US"/>
        </w:rPr>
        <w:t>(64)</w:t>
      </w:r>
      <w:r w:rsidR="00B94E51">
        <w:rPr>
          <w:lang w:val="en-US"/>
        </w:rPr>
        <w:fldChar w:fldCharType="end"/>
      </w:r>
      <w:r w:rsidR="00B65043">
        <w:rPr>
          <w:lang w:val="en-US"/>
        </w:rPr>
        <w:t xml:space="preserve">. </w:t>
      </w:r>
      <w:r w:rsidR="003E68FE">
        <w:rPr>
          <w:lang w:val="en-US"/>
        </w:rPr>
        <w:t xml:space="preserve">Discrimination, if the higher scores correspond to higher mortality, will be measured using </w:t>
      </w:r>
      <w:ins w:id="34" w:author="Martin Gerdin Wärnberg" w:date="2020-01-10T12:09:00Z">
        <w:r w:rsidR="00075648">
          <w:rPr>
            <w:lang w:val="en-US"/>
          </w:rPr>
          <w:t xml:space="preserve">sensitivity, specificity, and </w:t>
        </w:r>
      </w:ins>
      <w:r w:rsidR="003E68FE" w:rsidRPr="003E68FE">
        <w:rPr>
          <w:lang w:val="en-US"/>
        </w:rPr>
        <w:t>the cross-validated area under the receiver-operating characteristic curve (AUROC), reported with corresponding 95% confidence interval (95% CI)</w:t>
      </w:r>
      <w:r w:rsidR="003E68FE">
        <w:rPr>
          <w:lang w:val="en-US"/>
        </w:rPr>
        <w:t>. Calibration, if the predicted mortality coincides well with the observed mortality,</w:t>
      </w:r>
      <w:del w:id="35" w:author="Martin Gerdin Wärnberg" w:date="2020-01-10T12:09:00Z">
        <w:r w:rsidR="003E68FE" w:rsidDel="00075648">
          <w:rPr>
            <w:lang w:val="en-US"/>
          </w:rPr>
          <w:delText xml:space="preserve"> and</w:delText>
        </w:r>
      </w:del>
      <w:r w:rsidR="003E68FE">
        <w:rPr>
          <w:lang w:val="en-US"/>
        </w:rPr>
        <w:t xml:space="preserve"> will be assessed by either </w:t>
      </w:r>
      <w:r w:rsidR="003E68FE" w:rsidRPr="003E68FE">
        <w:rPr>
          <w:lang w:val="en-US"/>
        </w:rPr>
        <w:t>Hosmer-</w:t>
      </w:r>
      <w:proofErr w:type="spellStart"/>
      <w:r w:rsidR="003E68FE" w:rsidRPr="003E68FE">
        <w:rPr>
          <w:lang w:val="en-US"/>
        </w:rPr>
        <w:t>Lemeshow</w:t>
      </w:r>
      <w:proofErr w:type="spellEnd"/>
      <w:r w:rsidR="003E68FE" w:rsidRPr="003E68FE">
        <w:rPr>
          <w:lang w:val="en-US"/>
        </w:rPr>
        <w:t xml:space="preserve"> statistic</w:t>
      </w:r>
      <w:r w:rsidR="003E68FE">
        <w:rPr>
          <w:lang w:val="en-US"/>
        </w:rPr>
        <w:t xml:space="preserve"> or </w:t>
      </w:r>
      <w:r w:rsidR="003E68FE" w:rsidRPr="003E68FE">
        <w:rPr>
          <w:lang w:val="en-US"/>
        </w:rPr>
        <w:t>Cox calibration</w:t>
      </w:r>
      <w:r w:rsidR="003E68FE">
        <w:rPr>
          <w:lang w:val="en-US"/>
        </w:rPr>
        <w:t xml:space="preserve"> test.</w:t>
      </w:r>
      <w:bookmarkStart w:id="36" w:name="_GoBack"/>
      <w:bookmarkEnd w:id="36"/>
      <w:del w:id="37" w:author="Martin Gerdin Wärnberg" w:date="2020-01-10T12:09:00Z">
        <w:r w:rsidR="003E68FE" w:rsidDel="00075648">
          <w:rPr>
            <w:lang w:val="en-US"/>
          </w:rPr>
          <w:delText xml:space="preserve">  </w:delText>
        </w:r>
        <w:r w:rsidR="008D3A1F" w:rsidDel="00075648">
          <w:rPr>
            <w:lang w:val="en-US"/>
          </w:rPr>
          <w:delText xml:space="preserve">The sensitivity and specificity associated with ability of both the </w:delText>
        </w:r>
        <w:r w:rsidR="003E68FE" w:rsidDel="00075648">
          <w:rPr>
            <w:lang w:val="en-US"/>
          </w:rPr>
          <w:delText>l</w:delText>
        </w:r>
        <w:r w:rsidR="008D3A1F" w:rsidDel="00075648">
          <w:rPr>
            <w:lang w:val="en-US"/>
          </w:rPr>
          <w:delText xml:space="preserve">ocal </w:delText>
        </w:r>
        <w:r w:rsidR="003E68FE" w:rsidDel="00075648">
          <w:rPr>
            <w:lang w:val="en-US"/>
          </w:rPr>
          <w:delText>m</w:delText>
        </w:r>
        <w:r w:rsidR="008D3A1F" w:rsidDel="00075648">
          <w:rPr>
            <w:lang w:val="en-US"/>
          </w:rPr>
          <w:delText>odel and TRISS Model to predict 30-day mortality was assessed by analyzing area under the ROC curve. The discrimination of each model was compared using these ROC curve</w:delText>
        </w:r>
        <w:r w:rsidR="008D3A1F" w:rsidDel="00075648">
          <w:rPr>
            <w:color w:val="4472C4" w:themeColor="accent1"/>
            <w:lang w:val="en-US"/>
          </w:rPr>
          <w:delText xml:space="preserve">. </w:delText>
        </w:r>
        <w:commentRangeEnd w:id="32"/>
        <w:r w:rsidR="003A0A24" w:rsidDel="00075648">
          <w:rPr>
            <w:rStyle w:val="CommentReference"/>
          </w:rPr>
          <w:commentReference w:id="32"/>
        </w:r>
        <w:commentRangeEnd w:id="33"/>
        <w:r w:rsidR="003E68FE" w:rsidDel="00075648">
          <w:rPr>
            <w:rStyle w:val="CommentReference"/>
          </w:rPr>
          <w:commentReference w:id="33"/>
        </w:r>
      </w:del>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w:t>
      </w:r>
      <w:proofErr w:type="spellStart"/>
      <w:r w:rsidRPr="00764750">
        <w:rPr>
          <w:lang w:val="en-US"/>
        </w:rPr>
        <w:t>Sukhlal</w:t>
      </w:r>
      <w:proofErr w:type="spellEnd"/>
      <w:r w:rsidRPr="00764750">
        <w:rPr>
          <w:lang w:val="en-US"/>
        </w:rPr>
        <w:t xml:space="preserve"> </w:t>
      </w:r>
      <w:proofErr w:type="spellStart"/>
      <w:r w:rsidRPr="00764750">
        <w:rPr>
          <w:lang w:val="en-US"/>
        </w:rPr>
        <w:t>Karnani</w:t>
      </w:r>
      <w:proofErr w:type="spellEnd"/>
      <w:r w:rsidRPr="00764750">
        <w:rPr>
          <w:lang w:val="en-US"/>
        </w:rPr>
        <w:t xml:space="preserve"> Memorial Hospital (IPGMER &amp; SSKM), Kolkata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195CED6D" w14:textId="70B8C449" w:rsidR="002748F8" w:rsidRPr="002748F8" w:rsidRDefault="00ED69F9" w:rsidP="002748F8">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2748F8" w:rsidRPr="002748F8">
        <w:rPr>
          <w:rFonts w:ascii="Calibri" w:hAnsi="Calibri" w:cs="Calibri"/>
          <w:noProof/>
          <w:sz w:val="20"/>
          <w:szCs w:val="24"/>
        </w:rPr>
        <w:t xml:space="preserve">1. </w:t>
      </w:r>
      <w:r w:rsidR="002748F8" w:rsidRPr="002748F8">
        <w:rPr>
          <w:rFonts w:ascii="Calibri" w:hAnsi="Calibri" w:cs="Calibri"/>
          <w:noProof/>
          <w:sz w:val="20"/>
          <w:szCs w:val="24"/>
        </w:rPr>
        <w:tab/>
        <w:t xml:space="preserve">Toroyan T, Peden MM, Iaych K. WHO launches second global status report on road safety. Inj Prev. 2013;19(2):150. </w:t>
      </w:r>
    </w:p>
    <w:p w14:paraId="1D0D1EE4" w14:textId="77777777" w:rsidR="002748F8" w:rsidRPr="00666991" w:rsidRDefault="002748F8" w:rsidP="002748F8">
      <w:pPr>
        <w:widowControl w:val="0"/>
        <w:autoSpaceDE w:val="0"/>
        <w:autoSpaceDN w:val="0"/>
        <w:adjustRightInd w:val="0"/>
        <w:spacing w:after="0" w:line="240" w:lineRule="auto"/>
        <w:ind w:left="640" w:hanging="640"/>
        <w:rPr>
          <w:rFonts w:ascii="Calibri" w:hAnsi="Calibri" w:cs="Calibri"/>
          <w:noProof/>
          <w:sz w:val="20"/>
          <w:szCs w:val="24"/>
          <w:lang w:val="sv-SE"/>
        </w:rPr>
      </w:pPr>
      <w:r w:rsidRPr="002748F8">
        <w:rPr>
          <w:rFonts w:ascii="Calibri" w:hAnsi="Calibri" w:cs="Calibri"/>
          <w:noProof/>
          <w:sz w:val="20"/>
          <w:szCs w:val="24"/>
        </w:rPr>
        <w:t xml:space="preserve">2. </w:t>
      </w:r>
      <w:r w:rsidRPr="002748F8">
        <w:rPr>
          <w:rFonts w:ascii="Calibri" w:hAnsi="Calibri" w:cs="Calibri"/>
          <w:noProof/>
          <w:sz w:val="20"/>
          <w:szCs w:val="24"/>
        </w:rPr>
        <w:tab/>
        <w:t xml:space="preserve">Chandran A, Hyder AA, Peek-Asa C. The global burden of unintentional injuries and an agenda for progress. </w:t>
      </w:r>
      <w:r w:rsidRPr="00666991">
        <w:rPr>
          <w:rFonts w:ascii="Calibri" w:hAnsi="Calibri" w:cs="Calibri"/>
          <w:noProof/>
          <w:sz w:val="20"/>
          <w:szCs w:val="24"/>
          <w:lang w:val="sv-SE"/>
        </w:rPr>
        <w:t xml:space="preserve">Epidemiol Rev. 2010;32(1):110–20. </w:t>
      </w:r>
    </w:p>
    <w:p w14:paraId="1B66DA1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666991">
        <w:rPr>
          <w:rFonts w:ascii="Calibri" w:hAnsi="Calibri" w:cs="Calibri"/>
          <w:noProof/>
          <w:sz w:val="20"/>
          <w:szCs w:val="24"/>
          <w:lang w:val="sv-SE"/>
        </w:rPr>
        <w:t xml:space="preserve">3. </w:t>
      </w:r>
      <w:r w:rsidRPr="00666991">
        <w:rPr>
          <w:rFonts w:ascii="Calibri" w:hAnsi="Calibri" w:cs="Calibri"/>
          <w:noProof/>
          <w:sz w:val="20"/>
          <w:szCs w:val="24"/>
          <w:lang w:val="sv-SE"/>
        </w:rPr>
        <w:tab/>
        <w:t xml:space="preserve">Haagsma JA, Graetz N, Bolliger I, Naghavi M, Higashi H, Mullany EC, et al. </w:t>
      </w:r>
      <w:r w:rsidRPr="002748F8">
        <w:rPr>
          <w:rFonts w:ascii="Calibri" w:hAnsi="Calibri" w:cs="Calibri"/>
          <w:noProof/>
          <w:sz w:val="20"/>
          <w:szCs w:val="24"/>
        </w:rPr>
        <w:t xml:space="preserve">The global burden of injury: incidence, mortality, disability-adjusted life years and time trends from the Global Burden of Disease study 2013. Inj Prev . 2015;1–16. </w:t>
      </w:r>
    </w:p>
    <w:p w14:paraId="53C8C07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 </w:t>
      </w:r>
      <w:r w:rsidRPr="002748F8">
        <w:rPr>
          <w:rFonts w:ascii="Calibri" w:hAnsi="Calibri" w:cs="Calibri"/>
          <w:noProof/>
          <w:sz w:val="20"/>
          <w:szCs w:val="24"/>
        </w:rPr>
        <w:tab/>
        <w:t xml:space="preserve">Mock C, Joshipura M, Quansah CAR. An Estimate of the Number of Lives that Could be Saved through Improvements in Trauma Care Globally. 2012;959–63. </w:t>
      </w:r>
    </w:p>
    <w:p w14:paraId="578B6D5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 </w:t>
      </w:r>
      <w:r w:rsidRPr="002748F8">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1AEF03F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 </w:t>
      </w:r>
      <w:r w:rsidRPr="002748F8">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5E78E92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7. </w:t>
      </w:r>
      <w:r w:rsidRPr="002748F8">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(Phila Pa 1976). 2019;44(7):479–87. </w:t>
      </w:r>
    </w:p>
    <w:p w14:paraId="5F94B09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8. </w:t>
      </w:r>
      <w:r w:rsidRPr="002748F8">
        <w:rPr>
          <w:rFonts w:ascii="Calibri" w:hAnsi="Calibri" w:cs="Calibri"/>
          <w:noProof/>
          <w:sz w:val="20"/>
          <w:szCs w:val="24"/>
        </w:rPr>
        <w:tab/>
        <w:t>Altman DG, Vergouwe Y, Royston P, Moons KGM, Grobbee DE. Prognosis and prognostic research: What, why, and how? BMJ [Internet]. 2009;338(7706):1373–7. Available from: http://www.scopus.com/inward/record.url?eid=2-s2.0-67650045441&amp;partnerID=40&amp;md5=dd049c85a10ce5091e16e718a0e742ac%5Cnhttp://www.scopus.com/inward/record.url?eid=2-s2.0-67650089602&amp;partnerID=40&amp;md5=9060bb61e0805218c6cbd739d845f79d%5Cnhttp://www.scopus.com/i</w:t>
      </w:r>
    </w:p>
    <w:p w14:paraId="664778A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9. </w:t>
      </w:r>
      <w:r w:rsidRPr="002748F8">
        <w:rPr>
          <w:rFonts w:ascii="Calibri" w:hAnsi="Calibri" w:cs="Calibri"/>
          <w:noProof/>
          <w:sz w:val="20"/>
          <w:szCs w:val="24"/>
        </w:rPr>
        <w:tab/>
        <w:t xml:space="preserve">Collins GS, Reitsma JB, Altman DG, Moons KGM. Transparent reporting of a multivariable prediction </w:t>
      </w:r>
      <w:r w:rsidRPr="002748F8">
        <w:rPr>
          <w:rFonts w:ascii="Calibri" w:hAnsi="Calibri" w:cs="Calibri"/>
          <w:noProof/>
          <w:sz w:val="20"/>
          <w:szCs w:val="24"/>
        </w:rPr>
        <w:lastRenderedPageBreak/>
        <w:t xml:space="preserve">model for individual prognosis or diagnosis (TRIPOD): The TRIPOD Statement. Eur Urol. 2015;67(6):1142–51. </w:t>
      </w:r>
    </w:p>
    <w:p w14:paraId="5EEBA84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10. </w:t>
      </w:r>
      <w:r w:rsidRPr="002748F8">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11A3AC4C"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11. </w:t>
      </w:r>
      <w:r w:rsidRPr="002748F8">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4F15A6C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12. </w:t>
      </w:r>
      <w:r w:rsidRPr="002748F8">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mbase&amp;id=pmid:21418599&amp;id=doi:10.1186/1757-7241-19-17&amp;issn=1757-7241&amp;is</w:t>
      </w:r>
    </w:p>
    <w:p w14:paraId="0CAC82A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13. </w:t>
      </w:r>
      <w:r w:rsidRPr="002748F8">
        <w:rPr>
          <w:rFonts w:ascii="Calibri" w:hAnsi="Calibri" w:cs="Calibri"/>
          <w:noProof/>
          <w:sz w:val="20"/>
          <w:szCs w:val="24"/>
        </w:rPr>
        <w:tab/>
        <w:t xml:space="preserve">Altman DG, Vergouwe Y, Royston P, Moons KGM. Prognosis and prognostic research: Validating a prognostic model. BMJ. 2009;338(7708):1432–5. </w:t>
      </w:r>
    </w:p>
    <w:p w14:paraId="511D106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14. </w:t>
      </w:r>
      <w:r w:rsidRPr="002748F8">
        <w:rPr>
          <w:rFonts w:ascii="Calibri" w:hAnsi="Calibri" w:cs="Calibri"/>
          <w:noProof/>
          <w:sz w:val="20"/>
          <w:szCs w:val="24"/>
        </w:rPr>
        <w:tab/>
        <w:t xml:space="preserve">Rozenfeld M, Radomislensky I, Freedman L, Givon A, Novikov I, Peleg K. ISS groups: Are we speaking the same language? Inj Prev. 2014;20(5):330–5. </w:t>
      </w:r>
    </w:p>
    <w:p w14:paraId="630AB05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15. </w:t>
      </w:r>
      <w:r w:rsidRPr="002748F8">
        <w:rPr>
          <w:rFonts w:ascii="Calibri" w:hAnsi="Calibri" w:cs="Calibri"/>
          <w:noProof/>
          <w:sz w:val="20"/>
          <w:szCs w:val="24"/>
        </w:rPr>
        <w:tab/>
        <w:t xml:space="preserve">Champion HR. Trauma Scoring. Scand J Surg. 2002;91:12–22. </w:t>
      </w:r>
    </w:p>
    <w:p w14:paraId="2C1C7FB5"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16. </w:t>
      </w:r>
      <w:r w:rsidRPr="002748F8">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5C5C04C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17. </w:t>
      </w:r>
      <w:r w:rsidRPr="002748F8">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512FAE0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18. </w:t>
      </w:r>
      <w:r w:rsidRPr="002748F8">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D33AEF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19. </w:t>
      </w:r>
      <w:r w:rsidRPr="002748F8">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32CCEA1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20. </w:t>
      </w:r>
      <w:r w:rsidRPr="002748F8">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7A3D477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21. </w:t>
      </w:r>
      <w:r w:rsidRPr="002748F8">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1BEAF17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22. </w:t>
      </w:r>
      <w:r w:rsidRPr="002748F8">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1F3EA1F9"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23. </w:t>
      </w:r>
      <w:r w:rsidRPr="002748F8">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40D8A05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24. </w:t>
      </w:r>
      <w:r w:rsidRPr="002748F8">
        <w:rPr>
          <w:rFonts w:ascii="Calibri" w:hAnsi="Calibri" w:cs="Calibri"/>
          <w:noProof/>
          <w:sz w:val="20"/>
          <w:szCs w:val="24"/>
        </w:rPr>
        <w:tab/>
        <w:t xml:space="preserve">Husum H, Modaghegh M, Wisborg T, Van Heng Y, Murad M. Respiratory rate as a prehospital triage tool in rural trauma. J Trauma. 2003;55(3):466–70. </w:t>
      </w:r>
    </w:p>
    <w:p w14:paraId="518B8C4F"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25. </w:t>
      </w:r>
      <w:r w:rsidRPr="002748F8">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71928BB6"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26. </w:t>
      </w:r>
      <w:r w:rsidRPr="002748F8">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1E06BD3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27. </w:t>
      </w:r>
      <w:r w:rsidRPr="002748F8">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03963A8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28. </w:t>
      </w:r>
      <w:r w:rsidRPr="002748F8">
        <w:rPr>
          <w:rFonts w:ascii="Calibri" w:hAnsi="Calibri" w:cs="Calibri"/>
          <w:noProof/>
          <w:sz w:val="20"/>
          <w:szCs w:val="24"/>
        </w:rPr>
        <w:tab/>
        <w:t xml:space="preserve">MacLeod JBA, Kobusingye O, Frost C, Lett R, Kirya F, Shulman C. A Comparison of the Kampala Trauma Score (KTS) with the Revised Trauma Score (RTS), Injury Severity Score (ISS) and the TRISS Method in a Ugandan Trauma Registry: Is Equal Performance Achieved with Fewer Resources? Eur J Trauma. 2003;29(6):392–8. </w:t>
      </w:r>
    </w:p>
    <w:p w14:paraId="354F37F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29. </w:t>
      </w:r>
      <w:r w:rsidRPr="002748F8">
        <w:rPr>
          <w:rFonts w:ascii="Calibri" w:hAnsi="Calibri" w:cs="Calibri"/>
          <w:noProof/>
          <w:sz w:val="20"/>
          <w:szCs w:val="24"/>
        </w:rPr>
        <w:tab/>
        <w:t xml:space="preserve">Gabbe BJ, Cameron PA, Wolfe R. TRISS: Does It Get Better than This? Acad Emerg Med. 2004;11(2):181–6. </w:t>
      </w:r>
    </w:p>
    <w:p w14:paraId="3B21BA3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30. </w:t>
      </w:r>
      <w:r w:rsidRPr="002748F8">
        <w:rPr>
          <w:rFonts w:ascii="Calibri" w:hAnsi="Calibri" w:cs="Calibri"/>
          <w:noProof/>
          <w:sz w:val="20"/>
          <w:szCs w:val="24"/>
        </w:rPr>
        <w:tab/>
        <w:t xml:space="preserve">Champion HR, Copes WS, Sacco WJ, Lawnick MM, Keast SL, Bain LW, et al. The major trauma outcome </w:t>
      </w:r>
      <w:r w:rsidRPr="002748F8">
        <w:rPr>
          <w:rFonts w:ascii="Calibri" w:hAnsi="Calibri" w:cs="Calibri"/>
          <w:noProof/>
          <w:sz w:val="20"/>
          <w:szCs w:val="24"/>
        </w:rPr>
        <w:lastRenderedPageBreak/>
        <w:t xml:space="preserve">study: Establishing national norms for trauma care. Vol. 30, Journal of Trauma - Injury, Infection and Critical Care. 1990. p. 1356–65. </w:t>
      </w:r>
    </w:p>
    <w:p w14:paraId="17F0D8FF"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31. </w:t>
      </w:r>
      <w:r w:rsidRPr="002748F8">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0DC17765"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32. </w:t>
      </w:r>
      <w:r w:rsidRPr="002748F8">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520E1F7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33. </w:t>
      </w:r>
      <w:r w:rsidRPr="002748F8">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02DA7799"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34. </w:t>
      </w:r>
      <w:r w:rsidRPr="002748F8">
        <w:rPr>
          <w:rFonts w:ascii="Calibri" w:hAnsi="Calibri" w:cs="Calibri"/>
          <w:noProof/>
          <w:sz w:val="20"/>
          <w:szCs w:val="24"/>
        </w:rPr>
        <w:tab/>
        <w:t>Ringdal KG, Coats TJ, Lefering R, Bartolomeo S Di, Steen PA, Røise O, et al. The Utstein template for uniform reporting of data following major trauma: A joint revision by SCANTEM, TARN, DGU-TR and RITG. Scand J Trauma Resusc Emerg Med [Internet]. 2008;16(167):1–19. Available from: http://www.sjtrem.com/content/16/1/7</w:t>
      </w:r>
    </w:p>
    <w:p w14:paraId="122AC7C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35. </w:t>
      </w:r>
      <w:r w:rsidRPr="002748F8">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0E3E002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36. </w:t>
      </w:r>
      <w:r w:rsidRPr="002748F8">
        <w:rPr>
          <w:rFonts w:ascii="Calibri" w:hAnsi="Calibri" w:cs="Calibri"/>
          <w:noProof/>
          <w:sz w:val="20"/>
          <w:szCs w:val="24"/>
        </w:rPr>
        <w:tab/>
        <w:t xml:space="preserve">Khajanchi MU, Kumar V, Gerdin M, Roy N. Indians fit the Asian trauma model. World J Surg. 2013;37(3):705–6. </w:t>
      </w:r>
    </w:p>
    <w:p w14:paraId="7B99664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37. </w:t>
      </w:r>
      <w:r w:rsidRPr="002748F8">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46F5D13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38. </w:t>
      </w:r>
      <w:r w:rsidRPr="002748F8">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5F68FF6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39. </w:t>
      </w:r>
      <w:r w:rsidRPr="002748F8">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5A1A0D7E" w14:textId="77777777" w:rsidR="002748F8" w:rsidRPr="00666991" w:rsidRDefault="002748F8" w:rsidP="002748F8">
      <w:pPr>
        <w:widowControl w:val="0"/>
        <w:autoSpaceDE w:val="0"/>
        <w:autoSpaceDN w:val="0"/>
        <w:adjustRightInd w:val="0"/>
        <w:spacing w:after="0" w:line="240" w:lineRule="auto"/>
        <w:ind w:left="640" w:hanging="640"/>
        <w:rPr>
          <w:rFonts w:ascii="Calibri" w:hAnsi="Calibri" w:cs="Calibri"/>
          <w:noProof/>
          <w:sz w:val="20"/>
          <w:szCs w:val="24"/>
          <w:lang w:val="sv-SE"/>
        </w:rPr>
      </w:pPr>
      <w:r w:rsidRPr="002748F8">
        <w:rPr>
          <w:rFonts w:ascii="Calibri" w:hAnsi="Calibri" w:cs="Calibri"/>
          <w:noProof/>
          <w:sz w:val="20"/>
          <w:szCs w:val="24"/>
        </w:rPr>
        <w:t xml:space="preserve">40. </w:t>
      </w:r>
      <w:r w:rsidRPr="002748F8">
        <w:rPr>
          <w:rFonts w:ascii="Calibri" w:hAnsi="Calibri" w:cs="Calibri"/>
          <w:noProof/>
          <w:sz w:val="20"/>
          <w:szCs w:val="24"/>
        </w:rPr>
        <w:tab/>
        <w:t xml:space="preserve">Liu NT, Salinas J. Machine Learning for Predicting Outcomes in Trauma. </w:t>
      </w:r>
      <w:r w:rsidRPr="00666991">
        <w:rPr>
          <w:rFonts w:ascii="Calibri" w:hAnsi="Calibri" w:cs="Calibri"/>
          <w:noProof/>
          <w:sz w:val="20"/>
          <w:szCs w:val="24"/>
          <w:lang w:val="sv-SE"/>
        </w:rPr>
        <w:t xml:space="preserve">Shock. 2017;48(5):504–10. </w:t>
      </w:r>
    </w:p>
    <w:p w14:paraId="3484922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666991">
        <w:rPr>
          <w:rFonts w:ascii="Calibri" w:hAnsi="Calibri" w:cs="Calibri"/>
          <w:noProof/>
          <w:sz w:val="20"/>
          <w:szCs w:val="24"/>
          <w:lang w:val="sv-SE"/>
        </w:rPr>
        <w:t xml:space="preserve">41. </w:t>
      </w:r>
      <w:r w:rsidRPr="00666991">
        <w:rPr>
          <w:rFonts w:ascii="Calibri" w:hAnsi="Calibri" w:cs="Calibri"/>
          <w:noProof/>
          <w:sz w:val="20"/>
          <w:szCs w:val="24"/>
          <w:lang w:val="sv-SE"/>
        </w:rPr>
        <w:tab/>
        <w:t xml:space="preserve">de Munter L, Polinder S, Lansink KWW, Cnossen MC, Steyerberg EW, de Jongh MAC. </w:t>
      </w:r>
      <w:r w:rsidRPr="002748F8">
        <w:rPr>
          <w:rFonts w:ascii="Calibri" w:hAnsi="Calibri" w:cs="Calibri"/>
          <w:noProof/>
          <w:sz w:val="20"/>
          <w:szCs w:val="24"/>
        </w:rPr>
        <w:t>Mortality prediction models in the general trauma population: A systematic review. Injury [Internet]. 2017;48(2):221–9. Available from: http://dx.doi.org/10.1016/j.injury.2016.12.009</w:t>
      </w:r>
    </w:p>
    <w:p w14:paraId="5CE709C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42. </w:t>
      </w:r>
      <w:r w:rsidRPr="002748F8">
        <w:rPr>
          <w:rFonts w:ascii="Calibri" w:hAnsi="Calibri" w:cs="Calibri"/>
          <w:noProof/>
          <w:sz w:val="20"/>
          <w:szCs w:val="24"/>
        </w:rPr>
        <w:tab/>
        <w:t xml:space="preserve">Zafar H, Rehmani R, Raja AJ, Ali A, Ahmed M. Registry based trauma outcome: Perspective of a developing country. Emerg Med J. 2002;19(5):391–4. </w:t>
      </w:r>
    </w:p>
    <w:p w14:paraId="266DFE1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43. </w:t>
      </w:r>
      <w:r w:rsidRPr="002748F8">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64B89A8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44. </w:t>
      </w:r>
      <w:r w:rsidRPr="002748F8">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190E254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45. </w:t>
      </w:r>
      <w:r w:rsidRPr="002748F8">
        <w:rPr>
          <w:rFonts w:ascii="Calibri" w:hAnsi="Calibri" w:cs="Calibri"/>
          <w:noProof/>
          <w:sz w:val="20"/>
          <w:szCs w:val="24"/>
        </w:rPr>
        <w:tab/>
        <w:t xml:space="preserve">Perel P, Edwards P, Wentz R, Roberts I. Systematic review of prognostic models in traumatic brain injury. BMC Med Inform Decis Mak. 2006;6:1–10. </w:t>
      </w:r>
    </w:p>
    <w:p w14:paraId="4EB82F7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46. </w:t>
      </w:r>
      <w:r w:rsidRPr="002748F8">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0B02B870"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47. </w:t>
      </w:r>
      <w:r w:rsidRPr="002748F8">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026A54F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48. </w:t>
      </w:r>
      <w:r w:rsidRPr="002748F8">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2012;36(4):813–8. </w:t>
      </w:r>
    </w:p>
    <w:p w14:paraId="444B3F82"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49. </w:t>
      </w:r>
      <w:r w:rsidRPr="002748F8">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15D030A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50. </w:t>
      </w:r>
      <w:r w:rsidRPr="002748F8">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6EE739A7"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51. </w:t>
      </w:r>
      <w:r w:rsidRPr="002748F8">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379BA45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52. </w:t>
      </w:r>
      <w:r w:rsidRPr="002748F8">
        <w:rPr>
          <w:rFonts w:ascii="Calibri" w:hAnsi="Calibri" w:cs="Calibri"/>
          <w:noProof/>
          <w:sz w:val="20"/>
          <w:szCs w:val="24"/>
        </w:rPr>
        <w:tab/>
        <w:t xml:space="preserve">Agarwal A, Agrawal A, Maheshwari R. Evaluation of probability of survival using APACHE II and TRISS </w:t>
      </w:r>
      <w:r w:rsidRPr="002748F8">
        <w:rPr>
          <w:rFonts w:ascii="Calibri" w:hAnsi="Calibri" w:cs="Calibri"/>
          <w:noProof/>
          <w:sz w:val="20"/>
          <w:szCs w:val="24"/>
        </w:rPr>
        <w:lastRenderedPageBreak/>
        <w:t xml:space="preserve">method in orthopaedic polytrauma patients in a tertiary care centre. J Clin Diagnostic Res. 2015;9(7):RC01–4. </w:t>
      </w:r>
    </w:p>
    <w:p w14:paraId="68FC945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53. </w:t>
      </w:r>
      <w:r w:rsidRPr="002748F8">
        <w:rPr>
          <w:rFonts w:ascii="Calibri" w:hAnsi="Calibri" w:cs="Calibri"/>
          <w:noProof/>
          <w:sz w:val="20"/>
          <w:szCs w:val="24"/>
        </w:rPr>
        <w:tab/>
        <w:t xml:space="preserve">Christie SA, Hubbard A, Callcut RA, Hameed M, Dissak-Delon FN, Mekolo D, et al. Machine learning without borders? An adaptable tool to optimize mortality prediction in diverse clinical settings. J Trauma Acute Care Surg. 2018;85(5):921–7. </w:t>
      </w:r>
    </w:p>
    <w:p w14:paraId="3CD4B02B"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54. </w:t>
      </w:r>
      <w:r w:rsidRPr="002748F8">
        <w:rPr>
          <w:rFonts w:ascii="Calibri" w:hAnsi="Calibri" w:cs="Calibri"/>
          <w:noProof/>
          <w:sz w:val="20"/>
          <w:szCs w:val="24"/>
        </w:rPr>
        <w:tab/>
        <w:t>Gorczyca MT, Toscano NC, Cheng JD. The trauma severity model: An ensemble machine learning approach to risk prediction. Comput Biol Med [Internet]. 2019;108(February):9–19. Available from: https://doi.org/10.1016/j.compbiomed.2019.02.025</w:t>
      </w:r>
    </w:p>
    <w:p w14:paraId="4677292D"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55. </w:t>
      </w:r>
      <w:r w:rsidRPr="002748F8">
        <w:rPr>
          <w:rFonts w:ascii="Calibri" w:hAnsi="Calibri" w:cs="Calibri"/>
          <w:noProof/>
          <w:sz w:val="20"/>
          <w:szCs w:val="24"/>
        </w:rPr>
        <w:tab/>
        <w:t xml:space="preserve">Hubbard A, Munoz ID, Decker A, Holcomb JB, Schreiber MA, Bulger EM, et al. Time-dependent prediction and evaluation of variable importance using superlearning in high-dimensional clinical data. J Trauma Acute Care Surg. 2013;75(1 SUPPL1):53–60. </w:t>
      </w:r>
    </w:p>
    <w:p w14:paraId="64738F1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56. </w:t>
      </w:r>
      <w:r w:rsidRPr="002748F8">
        <w:rPr>
          <w:rFonts w:ascii="Calibri" w:hAnsi="Calibri" w:cs="Calibri"/>
          <w:noProof/>
          <w:sz w:val="20"/>
          <w:szCs w:val="24"/>
        </w:rPr>
        <w:tab/>
        <w:t>Pirracchio R, Petersen ML, Carone M, Rigon MR, Chevret S, van der Laan MJ. Mortality prediction in intensive care units with the Super ICU Learner Algorithm (SICULA): A population-based study. Lancet Respir Med [Internet]. 2015;3(1):42–52. Available from: http://dx.doi.org/10.1016/S2213-2600(14)70239-5</w:t>
      </w:r>
    </w:p>
    <w:p w14:paraId="40456D33"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57. </w:t>
      </w:r>
      <w:r w:rsidRPr="002748F8">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27B236E"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58. </w:t>
      </w:r>
      <w:r w:rsidRPr="002748F8">
        <w:rPr>
          <w:rFonts w:ascii="Calibri" w:hAnsi="Calibri" w:cs="Calibri"/>
          <w:noProof/>
          <w:sz w:val="20"/>
          <w:szCs w:val="24"/>
        </w:rPr>
        <w:tab/>
        <w:t xml:space="preserve">Meredith JW, Evans G, Kilgo PD, Mackenzie E, Osler T, Mcgwin G, et al. A Comparison of the Abilities of Nine Scoring Algorithms in Predicting Mortality. J Trauma Inj Infect Crit Care. 1996;53(4):621–9. </w:t>
      </w:r>
    </w:p>
    <w:p w14:paraId="090B0E01"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59. </w:t>
      </w:r>
      <w:r w:rsidRPr="002748F8">
        <w:rPr>
          <w:rFonts w:ascii="Calibri" w:hAnsi="Calibri" w:cs="Calibri"/>
          <w:noProof/>
          <w:sz w:val="20"/>
          <w:szCs w:val="24"/>
        </w:rPr>
        <w:tab/>
        <w:t xml:space="preserve">Peduzzi P, Concato J, Kemper E, Holford TR, Feinstem AR. A simulation study of the number of events per variable in logistic regression analysis. J Clin Epidemiol. 1996;49(12):1373–9. </w:t>
      </w:r>
    </w:p>
    <w:p w14:paraId="0824E414"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60. </w:t>
      </w:r>
      <w:r w:rsidRPr="002748F8">
        <w:rPr>
          <w:rFonts w:ascii="Calibri" w:hAnsi="Calibri" w:cs="Calibri"/>
          <w:noProof/>
          <w:sz w:val="20"/>
          <w:szCs w:val="24"/>
        </w:rPr>
        <w:tab/>
        <w:t xml:space="preserve">Courvoisier DS, Combescure C, Agoritsas T, Gayet-Ageron A, Perneger T V. Performance of logistic regression modeling: Beyond the number of events per variable, the role of data structure. J Clin Epidemiol. 2011;64(9):993–1000. </w:t>
      </w:r>
    </w:p>
    <w:p w14:paraId="0A4E9116" w14:textId="77777777" w:rsidR="002748F8" w:rsidRPr="00666991" w:rsidRDefault="002748F8" w:rsidP="002748F8">
      <w:pPr>
        <w:widowControl w:val="0"/>
        <w:autoSpaceDE w:val="0"/>
        <w:autoSpaceDN w:val="0"/>
        <w:adjustRightInd w:val="0"/>
        <w:spacing w:after="0" w:line="240" w:lineRule="auto"/>
        <w:ind w:left="640" w:hanging="640"/>
        <w:rPr>
          <w:rFonts w:ascii="Calibri" w:hAnsi="Calibri" w:cs="Calibri"/>
          <w:noProof/>
          <w:sz w:val="20"/>
          <w:szCs w:val="24"/>
          <w:lang w:val="sv-SE"/>
        </w:rPr>
      </w:pPr>
      <w:r w:rsidRPr="002748F8">
        <w:rPr>
          <w:rFonts w:ascii="Calibri" w:hAnsi="Calibri" w:cs="Calibri"/>
          <w:noProof/>
          <w:sz w:val="20"/>
          <w:szCs w:val="24"/>
        </w:rPr>
        <w:t xml:space="preserve">61. </w:t>
      </w:r>
      <w:r w:rsidRPr="002748F8">
        <w:rPr>
          <w:rFonts w:ascii="Calibri" w:hAnsi="Calibri" w:cs="Calibri"/>
          <w:noProof/>
          <w:sz w:val="20"/>
          <w:szCs w:val="24"/>
        </w:rPr>
        <w:tab/>
        <w:t xml:space="preserve">Van Der Ploeg T, Austin PC, Steyerberg EW. Modern modelling techniques are data hungry: A simulation study for predicting dichotomous endpoints. </w:t>
      </w:r>
      <w:r w:rsidRPr="00666991">
        <w:rPr>
          <w:rFonts w:ascii="Calibri" w:hAnsi="Calibri" w:cs="Calibri"/>
          <w:noProof/>
          <w:sz w:val="20"/>
          <w:szCs w:val="24"/>
          <w:lang w:val="sv-SE"/>
        </w:rPr>
        <w:t xml:space="preserve">BMC Med Res Methodol. 2014;14(1):1–13. </w:t>
      </w:r>
    </w:p>
    <w:p w14:paraId="0320A6DA"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666991">
        <w:rPr>
          <w:rFonts w:ascii="Calibri" w:hAnsi="Calibri" w:cs="Calibri"/>
          <w:noProof/>
          <w:sz w:val="20"/>
          <w:szCs w:val="24"/>
          <w:lang w:val="sv-SE"/>
        </w:rPr>
        <w:t xml:space="preserve">62. </w:t>
      </w:r>
      <w:r w:rsidRPr="00666991">
        <w:rPr>
          <w:rFonts w:ascii="Calibri" w:hAnsi="Calibri" w:cs="Calibri"/>
          <w:noProof/>
          <w:sz w:val="20"/>
          <w:szCs w:val="24"/>
          <w:lang w:val="sv-SE"/>
        </w:rPr>
        <w:tab/>
        <w:t xml:space="preserve">van der Laan MJ, Polley EC, Hubbard AE. </w:t>
      </w:r>
      <w:r w:rsidRPr="002748F8">
        <w:rPr>
          <w:rFonts w:ascii="Calibri" w:hAnsi="Calibri" w:cs="Calibri"/>
          <w:noProof/>
          <w:sz w:val="20"/>
          <w:szCs w:val="24"/>
        </w:rPr>
        <w:t>Super Learner. Stat Appl Genet Mol Biol [Internet]. 2007;6(1). Available from: https://www.degruyter.com/view/j/sagmb.2007.6.issue-1/sagmb.2007.6.1.1309/sagmb.2007.6.1.1309.xml</w:t>
      </w:r>
    </w:p>
    <w:p w14:paraId="16ADB2F8"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szCs w:val="24"/>
        </w:rPr>
      </w:pPr>
      <w:r w:rsidRPr="002748F8">
        <w:rPr>
          <w:rFonts w:ascii="Calibri" w:hAnsi="Calibri" w:cs="Calibri"/>
          <w:noProof/>
          <w:sz w:val="20"/>
          <w:szCs w:val="24"/>
        </w:rPr>
        <w:t xml:space="preserve">63. </w:t>
      </w:r>
      <w:r w:rsidRPr="002748F8">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20B7894C" w14:textId="77777777" w:rsidR="002748F8" w:rsidRPr="002748F8" w:rsidRDefault="002748F8" w:rsidP="002748F8">
      <w:pPr>
        <w:widowControl w:val="0"/>
        <w:autoSpaceDE w:val="0"/>
        <w:autoSpaceDN w:val="0"/>
        <w:adjustRightInd w:val="0"/>
        <w:spacing w:after="0" w:line="240" w:lineRule="auto"/>
        <w:ind w:left="640" w:hanging="640"/>
        <w:rPr>
          <w:rFonts w:ascii="Calibri" w:hAnsi="Calibri" w:cs="Calibri"/>
          <w:noProof/>
          <w:sz w:val="20"/>
        </w:rPr>
      </w:pPr>
      <w:r w:rsidRPr="002748F8">
        <w:rPr>
          <w:rFonts w:ascii="Calibri" w:hAnsi="Calibri" w:cs="Calibri"/>
          <w:noProof/>
          <w:sz w:val="20"/>
          <w:szCs w:val="24"/>
        </w:rPr>
        <w:t xml:space="preserve">64. </w:t>
      </w:r>
      <w:r w:rsidRPr="002748F8">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fldChar w:fldCharType="end"/>
      </w:r>
    </w:p>
    <w:sectPr w:rsidR="00ED69F9" w:rsidRPr="00ED69F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 Gerdin Wärnberg" w:date="2019-11-11T11:26:00Z" w:initials="MGW">
    <w:p w14:paraId="7445245C" w14:textId="40BEBE15" w:rsidR="00133C09" w:rsidRDefault="00133C09">
      <w:pPr>
        <w:pStyle w:val="CommentText"/>
      </w:pPr>
      <w:r>
        <w:rPr>
          <w:rStyle w:val="CommentReference"/>
        </w:rPr>
        <w:annotationRef/>
      </w:r>
      <w:r>
        <w:t xml:space="preserve">I suggest we stick to “prediction models”. Prediction models can then be either prognostic or diagnostic, but in this case I think just prediction models will do. </w:t>
      </w:r>
    </w:p>
  </w:comment>
  <w:comment w:id="0" w:author="Martin Gerdin Wärnberg" w:date="2019-10-30T00:23:00Z" w:initials="MGW">
    <w:p w14:paraId="5E48603B" w14:textId="21AABB5E" w:rsidR="00152CFB" w:rsidRDefault="00152CFB">
      <w:pPr>
        <w:pStyle w:val="CommentText"/>
      </w:pPr>
      <w:r>
        <w:rPr>
          <w:rStyle w:val="CommentReference"/>
        </w:rPr>
        <w:annotationRef/>
      </w:r>
      <w:proofErr w:type="spellStart"/>
      <w:r>
        <w:t>Altough</w:t>
      </w:r>
      <w:proofErr w:type="spellEnd"/>
      <w:r>
        <w:t xml:space="preserve"> this flows, you kind of lost me at Standardized quantification of variables. What variables? Try to rephrase this. Also, you probably want to clarify what “the crucial role” is.</w:t>
      </w:r>
    </w:p>
  </w:comment>
  <w:comment w:id="1" w:author="Siddarth David" w:date="2019-11-24T15:33:00Z" w:initials="SD">
    <w:p w14:paraId="7D51F757" w14:textId="1D52E0EF" w:rsidR="00833967" w:rsidRDefault="00833967">
      <w:pPr>
        <w:pStyle w:val="CommentText"/>
      </w:pPr>
      <w:r>
        <w:rPr>
          <w:rStyle w:val="CommentReference"/>
        </w:rPr>
        <w:annotationRef/>
      </w:r>
      <w:r>
        <w:t>I mean that the variables used for patient prognosis should be quantified and standardised.</w:t>
      </w:r>
    </w:p>
  </w:comment>
  <w:comment w:id="3" w:author="Martin Gerdin Wärnberg" w:date="2019-11-11T11:27:00Z" w:initials="MGW">
    <w:p w14:paraId="708EF32F" w14:textId="1634DF08" w:rsidR="00133C09" w:rsidRDefault="00133C09">
      <w:pPr>
        <w:pStyle w:val="CommentText"/>
      </w:pPr>
      <w:r>
        <w:rPr>
          <w:rStyle w:val="CommentReference"/>
        </w:rPr>
        <w:annotationRef/>
      </w:r>
      <w:r>
        <w:t xml:space="preserve">See my previous comment. </w:t>
      </w:r>
    </w:p>
  </w:comment>
  <w:comment w:id="4" w:author="Martin Gerdin Wärnberg" w:date="2019-11-11T11:30:00Z" w:initials="MGW">
    <w:p w14:paraId="055CFF6A" w14:textId="36F2380B" w:rsidR="00133C09" w:rsidRDefault="00133C09">
      <w:pPr>
        <w:pStyle w:val="CommentText"/>
      </w:pPr>
      <w:r>
        <w:rPr>
          <w:rStyle w:val="CommentReference"/>
        </w:rPr>
        <w:annotationRef/>
      </w:r>
      <w:r>
        <w:t>Trauma severity?</w:t>
      </w:r>
    </w:p>
  </w:comment>
  <w:comment w:id="5" w:author="Martin Gerdin Wärnberg" w:date="2019-11-11T11:31:00Z" w:initials="MGW">
    <w:p w14:paraId="7D41E43D" w14:textId="002EEBFA" w:rsidR="00133C09" w:rsidRDefault="00133C09">
      <w:pPr>
        <w:pStyle w:val="CommentText"/>
      </w:pPr>
      <w:r>
        <w:rPr>
          <w:rStyle w:val="CommentReference"/>
        </w:rPr>
        <w:annotationRef/>
      </w:r>
      <w:r>
        <w:t xml:space="preserve">Suggest you break this sentence into two, as you’re saying two different things. First you want to say that there are several models that try to quantify trauma severity. Then you want to say that these are often built to predict mortality based on different variables. </w:t>
      </w:r>
    </w:p>
  </w:comment>
  <w:comment w:id="6" w:author="Martin Gerdin Wärnberg" w:date="2019-11-11T11:32:00Z" w:initials="MGW">
    <w:p w14:paraId="231F9031" w14:textId="15BC3D94" w:rsidR="00133C09" w:rsidRDefault="00133C09">
      <w:pPr>
        <w:pStyle w:val="CommentText"/>
      </w:pPr>
      <w:r>
        <w:rPr>
          <w:rStyle w:val="CommentReference"/>
        </w:rPr>
        <w:annotationRef/>
      </w:r>
      <w:r>
        <w:t>Same as prediction model?</w:t>
      </w:r>
    </w:p>
  </w:comment>
  <w:comment w:id="7" w:author="Siddarth David" w:date="2019-11-24T15:36:00Z" w:initials="SD">
    <w:p w14:paraId="0F8BF0BE" w14:textId="322922CC" w:rsidR="00833967" w:rsidRDefault="00833967">
      <w:pPr>
        <w:pStyle w:val="CommentText"/>
      </w:pPr>
      <w:r>
        <w:rPr>
          <w:rStyle w:val="CommentReference"/>
        </w:rPr>
        <w:annotationRef/>
      </w:r>
      <w:r>
        <w:t xml:space="preserve">No, I meant scoring system. It can also be used </w:t>
      </w:r>
      <w:r w:rsidR="00FE21B7">
        <w:t>as a prediction model, right?</w:t>
      </w:r>
    </w:p>
  </w:comment>
  <w:comment w:id="8" w:author="Martin Gerdin Wärnberg" w:date="2019-11-11T11:34:00Z" w:initials="MGW">
    <w:p w14:paraId="59AFFE25" w14:textId="62DC8FE5" w:rsidR="006C7AEE" w:rsidRDefault="006C7AEE" w:rsidP="006C7AEE">
      <w:pPr>
        <w:pStyle w:val="CommentText"/>
      </w:pPr>
      <w:r>
        <w:rPr>
          <w:rStyle w:val="CommentReference"/>
        </w:rPr>
        <w:annotationRef/>
      </w:r>
      <w:r>
        <w:t xml:space="preserve">Please also read and cite Liu NT, Salinas J. Machine Learning for Predicting Outcomes in Trauma. </w:t>
      </w:r>
      <w:r w:rsidRPr="00833967">
        <w:t xml:space="preserve">Shock. 2017;48(5):504–10 and de </w:t>
      </w:r>
      <w:proofErr w:type="spellStart"/>
      <w:r w:rsidRPr="00833967">
        <w:t>Munter</w:t>
      </w:r>
      <w:proofErr w:type="spellEnd"/>
      <w:r w:rsidRPr="00833967">
        <w:t xml:space="preserve"> L, </w:t>
      </w:r>
      <w:proofErr w:type="spellStart"/>
      <w:r w:rsidRPr="00833967">
        <w:t>Polinder</w:t>
      </w:r>
      <w:proofErr w:type="spellEnd"/>
      <w:r w:rsidRPr="00833967">
        <w:t xml:space="preserve"> S, </w:t>
      </w:r>
      <w:proofErr w:type="spellStart"/>
      <w:r w:rsidRPr="00833967">
        <w:t>Lansink</w:t>
      </w:r>
      <w:proofErr w:type="spellEnd"/>
      <w:r w:rsidRPr="00833967">
        <w:t xml:space="preserve"> KWW, </w:t>
      </w:r>
      <w:proofErr w:type="spellStart"/>
      <w:r w:rsidRPr="00833967">
        <w:t>Cnossen</w:t>
      </w:r>
      <w:proofErr w:type="spellEnd"/>
      <w:r w:rsidRPr="00833967">
        <w:t xml:space="preserve"> MC, </w:t>
      </w:r>
      <w:proofErr w:type="spellStart"/>
      <w:r w:rsidRPr="00833967">
        <w:t>Steyerberg</w:t>
      </w:r>
      <w:proofErr w:type="spellEnd"/>
      <w:r w:rsidRPr="00833967">
        <w:t xml:space="preserve"> EW, de </w:t>
      </w:r>
      <w:proofErr w:type="spellStart"/>
      <w:r w:rsidRPr="00833967">
        <w:t>Jongh</w:t>
      </w:r>
      <w:proofErr w:type="spellEnd"/>
      <w:r w:rsidRPr="00833967">
        <w:t xml:space="preserve"> MAC. </w:t>
      </w:r>
      <w:r>
        <w:t>Mortality prediction models in the general trauma population: A systematic review. Injury. 2017;48(2):221–9.</w:t>
      </w:r>
    </w:p>
  </w:comment>
  <w:comment w:id="11" w:author="Martin Gerdin Wärnberg" w:date="2019-11-11T11:47:00Z" w:initials="MGW">
    <w:p w14:paraId="3B80D030" w14:textId="77777777" w:rsidR="003C2C27" w:rsidRDefault="008E6F91" w:rsidP="003C2C27">
      <w:pPr>
        <w:pStyle w:val="CommentText"/>
      </w:pPr>
      <w:r>
        <w:rPr>
          <w:rStyle w:val="CommentReference"/>
        </w:rPr>
        <w:annotationRef/>
      </w:r>
      <w:r>
        <w:t xml:space="preserve">You need to introduce the concept of the ensemble learner, and why such a model may do better than the current models. </w:t>
      </w:r>
      <w:r w:rsidR="003C2C27">
        <w:t>See</w:t>
      </w:r>
    </w:p>
    <w:p w14:paraId="0A2C1A5B" w14:textId="58FBB859" w:rsidR="003C2C27" w:rsidRDefault="003C2C27" w:rsidP="003C2C27">
      <w:pPr>
        <w:pStyle w:val="CommentText"/>
        <w:numPr>
          <w:ilvl w:val="0"/>
          <w:numId w:val="1"/>
        </w:numPr>
      </w:pPr>
      <w:r w:rsidRPr="003C2C27">
        <w:t xml:space="preserve">Christie SA, Hubbard AE, </w:t>
      </w:r>
      <w:proofErr w:type="spellStart"/>
      <w:r w:rsidRPr="003C2C27">
        <w:t>Callcut</w:t>
      </w:r>
      <w:proofErr w:type="spellEnd"/>
      <w:r w:rsidRPr="003C2C27">
        <w:t xml:space="preserve"> RA, Hameed M, </w:t>
      </w:r>
      <w:proofErr w:type="spellStart"/>
      <w:r w:rsidRPr="003C2C27">
        <w:t>Dissak-Delon</w:t>
      </w:r>
      <w:proofErr w:type="spellEnd"/>
      <w:r w:rsidRPr="003C2C27">
        <w:t xml:space="preserve"> FN, </w:t>
      </w:r>
      <w:proofErr w:type="spellStart"/>
      <w:r w:rsidRPr="003C2C27">
        <w:t>Mekolo</w:t>
      </w:r>
      <w:proofErr w:type="spellEnd"/>
      <w:r w:rsidRPr="003C2C27">
        <w:t xml:space="preserve"> D, et al. Machine learning without borders? An adaptable tool to optimize mortality prediction in diverse clinical settings. J Trauma Acute Care Surg. 2018 Nov;85(5):921–7. </w:t>
      </w:r>
    </w:p>
    <w:p w14:paraId="317B3839" w14:textId="77777777" w:rsidR="003C2C27" w:rsidRDefault="003C2C27" w:rsidP="003C2C27">
      <w:pPr>
        <w:pStyle w:val="CommentText"/>
        <w:numPr>
          <w:ilvl w:val="0"/>
          <w:numId w:val="1"/>
        </w:numPr>
      </w:pPr>
      <w:r>
        <w:t xml:space="preserve"> Hubbard A, Munoz ID, Decker A, Holcomb JB, Schreiber MA, Bulger EM, et al. Time-dependent prediction and evaluation of variable importance using </w:t>
      </w:r>
      <w:proofErr w:type="spellStart"/>
      <w:r>
        <w:t>superlearning</w:t>
      </w:r>
      <w:proofErr w:type="spellEnd"/>
      <w:r>
        <w:t xml:space="preserve"> in high-dimensional clinical data. J Trauma Acute Care Surg. 2013;75(1 </w:t>
      </w:r>
      <w:proofErr w:type="spellStart"/>
      <w:r>
        <w:t>Suppl</w:t>
      </w:r>
      <w:proofErr w:type="spellEnd"/>
      <w:r>
        <w:t xml:space="preserve"> 1):S53-60. </w:t>
      </w:r>
    </w:p>
    <w:p w14:paraId="391B156E" w14:textId="77777777" w:rsidR="008E6F91" w:rsidRDefault="003C2C27" w:rsidP="003C2C27">
      <w:pPr>
        <w:pStyle w:val="CommentText"/>
        <w:numPr>
          <w:ilvl w:val="0"/>
          <w:numId w:val="1"/>
        </w:numPr>
      </w:pPr>
      <w:proofErr w:type="spellStart"/>
      <w:r>
        <w:t>Pirracchio</w:t>
      </w:r>
      <w:proofErr w:type="spellEnd"/>
      <w:r>
        <w:t xml:space="preserve"> R, Petersen ML, </w:t>
      </w:r>
      <w:proofErr w:type="spellStart"/>
      <w:r>
        <w:t>Carone</w:t>
      </w:r>
      <w:proofErr w:type="spellEnd"/>
      <w:r>
        <w:t xml:space="preserve"> M, </w:t>
      </w:r>
      <w:proofErr w:type="spellStart"/>
      <w:r>
        <w:t>Rigon</w:t>
      </w:r>
      <w:proofErr w:type="spellEnd"/>
      <w:r>
        <w:t xml:space="preserve"> MR, </w:t>
      </w:r>
      <w:proofErr w:type="spellStart"/>
      <w:r>
        <w:t>Chevret</w:t>
      </w:r>
      <w:proofErr w:type="spellEnd"/>
      <w:r>
        <w:t xml:space="preserve"> S, van der </w:t>
      </w:r>
      <w:proofErr w:type="spellStart"/>
      <w:r>
        <w:t>Laan</w:t>
      </w:r>
      <w:proofErr w:type="spellEnd"/>
      <w:r>
        <w:t xml:space="preserve"> MJ. Mortality prediction in intensive care units with the Super ICU Learner Algorithm (SICULA): A population-based study. Lancet Respir Med. 2015;3(1).</w:t>
      </w:r>
    </w:p>
    <w:p w14:paraId="66BA4937" w14:textId="4206FBC8" w:rsidR="003C2C27" w:rsidRDefault="003C2C27" w:rsidP="003C2C27">
      <w:pPr>
        <w:pStyle w:val="CommentText"/>
      </w:pPr>
      <w:r>
        <w:t>For some good discussions.</w:t>
      </w:r>
    </w:p>
  </w:comment>
  <w:comment w:id="15" w:author="Martin Gerdin Wärnberg" w:date="2019-11-11T11:41:00Z" w:initials="MGW">
    <w:p w14:paraId="622B5265" w14:textId="169F142C" w:rsidR="009A4D1F" w:rsidRDefault="009A4D1F">
      <w:pPr>
        <w:pStyle w:val="CommentText"/>
      </w:pPr>
      <w:r>
        <w:rPr>
          <w:rStyle w:val="CommentReference"/>
        </w:rPr>
        <w:annotationRef/>
      </w:r>
      <w:r>
        <w:t>I suggest you discuss this during the weekend. TRISS includes, as you write, RTS, age and type of injury. What other variables do people think are important, in the TTRIS setting?</w:t>
      </w:r>
    </w:p>
  </w:comment>
  <w:comment w:id="16" w:author="Martin Gerdin Wärnberg" w:date="2019-11-11T12:14:00Z" w:initials="MGW">
    <w:p w14:paraId="4C998A46" w14:textId="57B85BC0" w:rsidR="003A0A24" w:rsidRDefault="003A0A24">
      <w:pPr>
        <w:pStyle w:val="CommentText"/>
      </w:pPr>
      <w:r>
        <w:rPr>
          <w:rStyle w:val="CommentReference"/>
        </w:rPr>
        <w:annotationRef/>
      </w:r>
      <w:r>
        <w:t>Add what techniques to include in the ensemble learner and why.</w:t>
      </w:r>
    </w:p>
  </w:comment>
  <w:comment w:id="17" w:author="Siddarth David" w:date="2020-01-08T18:05:00Z" w:initials="SD">
    <w:p w14:paraId="3F4D07DB" w14:textId="290705B9" w:rsidR="0087095F" w:rsidRDefault="0087095F">
      <w:pPr>
        <w:pStyle w:val="CommentText"/>
      </w:pPr>
      <w:r>
        <w:rPr>
          <w:rStyle w:val="CommentReference"/>
        </w:rPr>
        <w:annotationRef/>
      </w:r>
      <w:r>
        <w:t xml:space="preserve">I am not sure if what I have added is enough. </w:t>
      </w:r>
    </w:p>
  </w:comment>
  <w:comment w:id="18" w:author="Siddarth David" w:date="2020-01-08T18:11:00Z" w:initials="SD">
    <w:p w14:paraId="244A2302" w14:textId="4B2DDACB" w:rsidR="0087095F" w:rsidRDefault="0087095F">
      <w:pPr>
        <w:pStyle w:val="CommentText"/>
      </w:pPr>
      <w:r>
        <w:rPr>
          <w:rStyle w:val="CommentReference"/>
        </w:rPr>
        <w:annotationRef/>
      </w:r>
    </w:p>
  </w:comment>
  <w:comment w:id="31" w:author="Martin Gerdin Wärnberg" w:date="2019-11-11T12:01:00Z" w:initials="MGW">
    <w:p w14:paraId="0C59AAAE" w14:textId="16677490" w:rsidR="0066436D" w:rsidRDefault="0066436D">
      <w:pPr>
        <w:pStyle w:val="CommentText"/>
      </w:pPr>
      <w:r>
        <w:rPr>
          <w:rStyle w:val="CommentReference"/>
        </w:rPr>
        <w:annotationRef/>
      </w:r>
      <w:r>
        <w:t>Suggest that you rephrase to “We will use multiple imputation using chained equations to handle missing data”.</w:t>
      </w:r>
    </w:p>
  </w:comment>
  <w:comment w:id="32" w:author="Martin Gerdin Wärnberg" w:date="2019-11-11T12:14:00Z" w:initials="MGW">
    <w:p w14:paraId="67024981" w14:textId="53AA700D" w:rsidR="003A0A24" w:rsidRDefault="003A0A24">
      <w:pPr>
        <w:pStyle w:val="CommentText"/>
      </w:pPr>
      <w:r>
        <w:rPr>
          <w:rStyle w:val="CommentReference"/>
        </w:rPr>
        <w:annotationRef/>
      </w:r>
      <w:r>
        <w:t>Merge with above.</w:t>
      </w:r>
    </w:p>
  </w:comment>
  <w:comment w:id="33" w:author="Siddarth David" w:date="2020-01-08T18:27:00Z" w:initials="SD">
    <w:p w14:paraId="0079B08F" w14:textId="0785E665" w:rsidR="003E68FE" w:rsidRDefault="003E68FE">
      <w:pPr>
        <w:pStyle w:val="CommentText"/>
      </w:pPr>
      <w:r>
        <w:rPr>
          <w:rStyle w:val="CommentReference"/>
        </w:rPr>
        <w:annotationRef/>
      </w:r>
      <w:r>
        <w:t>Didn’t get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5245C" w15:done="1"/>
  <w15:commentEx w15:paraId="5E48603B" w15:done="1"/>
  <w15:commentEx w15:paraId="7D51F757" w15:paraIdParent="5E48603B" w15:done="1"/>
  <w15:commentEx w15:paraId="708EF32F" w15:done="1"/>
  <w15:commentEx w15:paraId="055CFF6A" w15:done="1"/>
  <w15:commentEx w15:paraId="7D41E43D" w15:done="1"/>
  <w15:commentEx w15:paraId="231F9031" w15:done="1"/>
  <w15:commentEx w15:paraId="0F8BF0BE" w15:paraIdParent="231F9031" w15:done="1"/>
  <w15:commentEx w15:paraId="59AFFE25" w15:done="1"/>
  <w15:commentEx w15:paraId="66BA4937" w15:done="1"/>
  <w15:commentEx w15:paraId="622B5265" w15:done="1"/>
  <w15:commentEx w15:paraId="4C998A46" w15:done="0"/>
  <w15:commentEx w15:paraId="3F4D07DB" w15:paraIdParent="4C998A46" w15:done="0"/>
  <w15:commentEx w15:paraId="244A2302" w15:paraIdParent="4C998A46" w15:done="0"/>
  <w15:commentEx w15:paraId="0C59AAAE" w15:done="1"/>
  <w15:commentEx w15:paraId="67024981" w15:done="0"/>
  <w15:commentEx w15:paraId="0079B08F" w15:paraIdParent="67024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5245C" w16cid:durableId="2173C3DF"/>
  <w16cid:commentId w16cid:paraId="5E48603B" w16cid:durableId="21635669"/>
  <w16cid:commentId w16cid:paraId="7D51F757" w16cid:durableId="21852136"/>
  <w16cid:commentId w16cid:paraId="708EF32F" w16cid:durableId="2173C415"/>
  <w16cid:commentId w16cid:paraId="055CFF6A" w16cid:durableId="2173C4CB"/>
  <w16cid:commentId w16cid:paraId="7D41E43D" w16cid:durableId="2173C4FD"/>
  <w16cid:commentId w16cid:paraId="231F9031" w16cid:durableId="2173C554"/>
  <w16cid:commentId w16cid:paraId="0F8BF0BE" w16cid:durableId="218521F8"/>
  <w16cid:commentId w16cid:paraId="59AFFE25" w16cid:durableId="2173C5B0"/>
  <w16cid:commentId w16cid:paraId="66BA4937" w16cid:durableId="2173C8D1"/>
  <w16cid:commentId w16cid:paraId="622B5265" w16cid:durableId="2173C767"/>
  <w16cid:commentId w16cid:paraId="4C998A46" w16cid:durableId="2173CF3D"/>
  <w16cid:commentId w16cid:paraId="3F4D07DB" w16cid:durableId="21C09856"/>
  <w16cid:commentId w16cid:paraId="244A2302" w16cid:durableId="21C099CF"/>
  <w16cid:commentId w16cid:paraId="0C59AAAE" w16cid:durableId="2173CC12"/>
  <w16cid:commentId w16cid:paraId="67024981" w16cid:durableId="2173CF33"/>
  <w16cid:commentId w16cid:paraId="0079B08F" w16cid:durableId="21C09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565F"/>
    <w:multiLevelType w:val="hybridMultilevel"/>
    <w:tmpl w:val="4B1C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ddarth David">
    <w15:presenceInfo w15:providerId="None" w15:userId="Siddarth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34F92"/>
    <w:rsid w:val="00040B4F"/>
    <w:rsid w:val="00052934"/>
    <w:rsid w:val="00054AC8"/>
    <w:rsid w:val="00075648"/>
    <w:rsid w:val="00084736"/>
    <w:rsid w:val="00085B4D"/>
    <w:rsid w:val="00097921"/>
    <w:rsid w:val="000E4AE1"/>
    <w:rsid w:val="000F36F1"/>
    <w:rsid w:val="00133C09"/>
    <w:rsid w:val="00152CFB"/>
    <w:rsid w:val="00171896"/>
    <w:rsid w:val="00245962"/>
    <w:rsid w:val="002748F8"/>
    <w:rsid w:val="002932DE"/>
    <w:rsid w:val="002B67DB"/>
    <w:rsid w:val="002C59FE"/>
    <w:rsid w:val="003144EF"/>
    <w:rsid w:val="00320EBC"/>
    <w:rsid w:val="00337C95"/>
    <w:rsid w:val="00382791"/>
    <w:rsid w:val="003A0A24"/>
    <w:rsid w:val="003B582A"/>
    <w:rsid w:val="003C2C27"/>
    <w:rsid w:val="003C6433"/>
    <w:rsid w:val="003E47FA"/>
    <w:rsid w:val="003E68FE"/>
    <w:rsid w:val="004145B7"/>
    <w:rsid w:val="00417D64"/>
    <w:rsid w:val="00431573"/>
    <w:rsid w:val="00435F3E"/>
    <w:rsid w:val="004769E4"/>
    <w:rsid w:val="004E6EC4"/>
    <w:rsid w:val="004F7472"/>
    <w:rsid w:val="0051367B"/>
    <w:rsid w:val="0056345C"/>
    <w:rsid w:val="005A642B"/>
    <w:rsid w:val="00604A32"/>
    <w:rsid w:val="006460BE"/>
    <w:rsid w:val="0065073B"/>
    <w:rsid w:val="00653211"/>
    <w:rsid w:val="00660FBA"/>
    <w:rsid w:val="0066436D"/>
    <w:rsid w:val="00666991"/>
    <w:rsid w:val="00684472"/>
    <w:rsid w:val="00687063"/>
    <w:rsid w:val="00694460"/>
    <w:rsid w:val="00696DA7"/>
    <w:rsid w:val="006B5D4A"/>
    <w:rsid w:val="006C7AEE"/>
    <w:rsid w:val="006D2BF3"/>
    <w:rsid w:val="006E3D7F"/>
    <w:rsid w:val="00742CB6"/>
    <w:rsid w:val="00764750"/>
    <w:rsid w:val="00794F36"/>
    <w:rsid w:val="007A13F0"/>
    <w:rsid w:val="007A2452"/>
    <w:rsid w:val="007B4CEE"/>
    <w:rsid w:val="007C46DA"/>
    <w:rsid w:val="008127E1"/>
    <w:rsid w:val="00832ED9"/>
    <w:rsid w:val="00833967"/>
    <w:rsid w:val="0087095F"/>
    <w:rsid w:val="00885772"/>
    <w:rsid w:val="008D1ACC"/>
    <w:rsid w:val="008D3A1F"/>
    <w:rsid w:val="008E6F91"/>
    <w:rsid w:val="008F10D8"/>
    <w:rsid w:val="00936B06"/>
    <w:rsid w:val="0095367C"/>
    <w:rsid w:val="00953C79"/>
    <w:rsid w:val="00965AF8"/>
    <w:rsid w:val="009A4D1F"/>
    <w:rsid w:val="009B52EE"/>
    <w:rsid w:val="009C67F9"/>
    <w:rsid w:val="009D52F4"/>
    <w:rsid w:val="009F7EBE"/>
    <w:rsid w:val="00A12220"/>
    <w:rsid w:val="00A124C9"/>
    <w:rsid w:val="00A57803"/>
    <w:rsid w:val="00A668B5"/>
    <w:rsid w:val="00A8251A"/>
    <w:rsid w:val="00AA6266"/>
    <w:rsid w:val="00AC3C49"/>
    <w:rsid w:val="00AD64C5"/>
    <w:rsid w:val="00B25F7B"/>
    <w:rsid w:val="00B2637D"/>
    <w:rsid w:val="00B4270B"/>
    <w:rsid w:val="00B65043"/>
    <w:rsid w:val="00B94E51"/>
    <w:rsid w:val="00BB268F"/>
    <w:rsid w:val="00BC0570"/>
    <w:rsid w:val="00BF2E6D"/>
    <w:rsid w:val="00C02FC6"/>
    <w:rsid w:val="00C26F7F"/>
    <w:rsid w:val="00C31ECB"/>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B6C4A"/>
    <w:rsid w:val="00ED69F9"/>
    <w:rsid w:val="00EF7B26"/>
    <w:rsid w:val="00F46091"/>
    <w:rsid w:val="00F67E3B"/>
    <w:rsid w:val="00F81744"/>
    <w:rsid w:val="00F942F0"/>
    <w:rsid w:val="00FB55F0"/>
    <w:rsid w:val="00FE003F"/>
    <w:rsid w:val="00FE21B7"/>
    <w:rsid w:val="00FF1249"/>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FB"/>
    <w:rPr>
      <w:sz w:val="16"/>
      <w:szCs w:val="16"/>
    </w:rPr>
  </w:style>
  <w:style w:type="paragraph" w:styleId="CommentText">
    <w:name w:val="annotation text"/>
    <w:basedOn w:val="Normal"/>
    <w:link w:val="CommentTextChar"/>
    <w:uiPriority w:val="99"/>
    <w:semiHidden/>
    <w:unhideWhenUsed/>
    <w:rsid w:val="00152CFB"/>
    <w:pPr>
      <w:spacing w:line="240" w:lineRule="auto"/>
    </w:pPr>
    <w:rPr>
      <w:sz w:val="20"/>
      <w:szCs w:val="20"/>
    </w:rPr>
  </w:style>
  <w:style w:type="character" w:customStyle="1" w:styleId="CommentTextChar">
    <w:name w:val="Comment Text Char"/>
    <w:basedOn w:val="DefaultParagraphFont"/>
    <w:link w:val="CommentText"/>
    <w:uiPriority w:val="99"/>
    <w:semiHidden/>
    <w:rsid w:val="00152CFB"/>
    <w:rPr>
      <w:sz w:val="20"/>
      <w:szCs w:val="20"/>
    </w:rPr>
  </w:style>
  <w:style w:type="paragraph" w:styleId="CommentSubject">
    <w:name w:val="annotation subject"/>
    <w:basedOn w:val="CommentText"/>
    <w:next w:val="CommentText"/>
    <w:link w:val="CommentSubjectChar"/>
    <w:uiPriority w:val="99"/>
    <w:semiHidden/>
    <w:unhideWhenUsed/>
    <w:rsid w:val="00152CFB"/>
    <w:rPr>
      <w:b/>
      <w:bCs/>
    </w:rPr>
  </w:style>
  <w:style w:type="character" w:customStyle="1" w:styleId="CommentSubjectChar">
    <w:name w:val="Comment Subject Char"/>
    <w:basedOn w:val="CommentTextChar"/>
    <w:link w:val="CommentSubject"/>
    <w:uiPriority w:val="99"/>
    <w:semiHidden/>
    <w:rsid w:val="00152CFB"/>
    <w:rPr>
      <w:b/>
      <w:bCs/>
      <w:sz w:val="20"/>
      <w:szCs w:val="20"/>
    </w:rPr>
  </w:style>
  <w:style w:type="paragraph" w:styleId="BalloonText">
    <w:name w:val="Balloon Text"/>
    <w:basedOn w:val="Normal"/>
    <w:link w:val="BalloonTextChar"/>
    <w:uiPriority w:val="99"/>
    <w:semiHidden/>
    <w:unhideWhenUsed/>
    <w:rsid w:val="00152C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C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403">
      <w:bodyDiv w:val="1"/>
      <w:marLeft w:val="0"/>
      <w:marRight w:val="0"/>
      <w:marTop w:val="0"/>
      <w:marBottom w:val="0"/>
      <w:divBdr>
        <w:top w:val="none" w:sz="0" w:space="0" w:color="auto"/>
        <w:left w:val="none" w:sz="0" w:space="0" w:color="auto"/>
        <w:bottom w:val="none" w:sz="0" w:space="0" w:color="auto"/>
        <w:right w:val="none" w:sz="0" w:space="0" w:color="auto"/>
      </w:divBdr>
    </w:div>
    <w:div w:id="1330796025">
      <w:bodyDiv w:val="1"/>
      <w:marLeft w:val="0"/>
      <w:marRight w:val="0"/>
      <w:marTop w:val="0"/>
      <w:marBottom w:val="0"/>
      <w:divBdr>
        <w:top w:val="none" w:sz="0" w:space="0" w:color="auto"/>
        <w:left w:val="none" w:sz="0" w:space="0" w:color="auto"/>
        <w:bottom w:val="none" w:sz="0" w:space="0" w:color="auto"/>
        <w:right w:val="none" w:sz="0" w:space="0" w:color="auto"/>
      </w:divBdr>
    </w:div>
    <w:div w:id="1448618469">
      <w:bodyDiv w:val="1"/>
      <w:marLeft w:val="0"/>
      <w:marRight w:val="0"/>
      <w:marTop w:val="0"/>
      <w:marBottom w:val="0"/>
      <w:divBdr>
        <w:top w:val="none" w:sz="0" w:space="0" w:color="auto"/>
        <w:left w:val="none" w:sz="0" w:space="0" w:color="auto"/>
        <w:bottom w:val="none" w:sz="0" w:space="0" w:color="auto"/>
        <w:right w:val="none" w:sz="0" w:space="0" w:color="auto"/>
      </w:divBdr>
    </w:div>
    <w:div w:id="1931038854">
      <w:bodyDiv w:val="1"/>
      <w:marLeft w:val="0"/>
      <w:marRight w:val="0"/>
      <w:marTop w:val="0"/>
      <w:marBottom w:val="0"/>
      <w:divBdr>
        <w:top w:val="none" w:sz="0" w:space="0" w:color="auto"/>
        <w:left w:val="none" w:sz="0" w:space="0" w:color="auto"/>
        <w:bottom w:val="none" w:sz="0" w:space="0" w:color="auto"/>
        <w:right w:val="none" w:sz="0" w:space="0" w:color="auto"/>
      </w:divBdr>
    </w:div>
    <w:div w:id="2018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DBBB-F01A-2A49-BC90-0D1F1DD5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6</Pages>
  <Words>41004</Words>
  <Characters>233723</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Martin Gerdin Wärnberg</cp:lastModifiedBy>
  <cp:revision>59</cp:revision>
  <dcterms:created xsi:type="dcterms:W3CDTF">2019-10-23T07:19:00Z</dcterms:created>
  <dcterms:modified xsi:type="dcterms:W3CDTF">2020-01-10T11:09:00Z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